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0035" w:rsidRDefault="00406926" w:rsidP="009F287F">
      <w:pPr>
        <w:pStyle w:val="NormalWeb"/>
        <w:ind w:left="720"/>
        <w:rPr>
          <w:b/>
          <w:i/>
          <w:sz w:val="72"/>
          <w:szCs w:val="72"/>
        </w:rPr>
      </w:pPr>
      <w:r w:rsidRPr="00406926">
        <w:rPr>
          <w:b/>
          <w:i/>
          <w:sz w:val="72"/>
          <w:szCs w:val="72"/>
        </w:rPr>
        <w:t>ECM Library Setup and Installation</w:t>
      </w:r>
      <w:r w:rsidR="006B6AA0" w:rsidRPr="00406926">
        <w:rPr>
          <w:b/>
          <w:i/>
          <w:sz w:val="72"/>
          <w:szCs w:val="72"/>
        </w:rPr>
        <w:t> </w:t>
      </w:r>
    </w:p>
    <w:p w:rsidR="00B50035" w:rsidRDefault="009B2EFC" w:rsidP="009F287F">
      <w:pPr>
        <w:ind w:left="720"/>
        <w:rPr>
          <w:rFonts w:eastAsia="Times New Roman"/>
        </w:rPr>
      </w:pPr>
      <w:r w:rsidRPr="009B2EFC">
        <w:rPr>
          <w:rFonts w:eastAsia="Times New Roman"/>
        </w:rPr>
        <w:pict>
          <v:rect id="_x0000_i1025" style="width:0;height:7.5pt" o:hralign="center" o:hrstd="t" o:hrnoshade="t" o:hr="t" fillcolor="gray" stroked="f"/>
        </w:pict>
      </w:r>
    </w:p>
    <w:p w:rsidR="00B50035" w:rsidRPr="00F02BAF" w:rsidRDefault="00EE412D" w:rsidP="009F287F">
      <w:pPr>
        <w:pStyle w:val="Heading1"/>
        <w:ind w:left="720"/>
        <w:rPr>
          <w:rFonts w:eastAsiaTheme="minorEastAsia"/>
        </w:rPr>
      </w:pPr>
      <w:ins w:id="0" w:author="Liz Garnand" w:date="2009-06-22T16:26:00Z">
        <w:r w:rsidRPr="00EE412D">
          <w:rPr>
            <w:i/>
            <w:rPrChange w:id="1" w:author="Liz Garnand" w:date="2009-06-22T16:26:00Z">
              <w:rPr/>
            </w:rPrChange>
          </w:rPr>
          <w:t>SECTION 1</w:t>
        </w:r>
      </w:ins>
      <w:ins w:id="2" w:author="Liz Garnand" w:date="2009-06-22T16:43:00Z">
        <w:r w:rsidR="009B72F0">
          <w:rPr>
            <w:i/>
          </w:rPr>
          <w:t>a</w:t>
        </w:r>
      </w:ins>
      <w:ins w:id="3" w:author="Liz Garnand" w:date="2009-06-22T16:26:00Z">
        <w:r w:rsidRPr="00EE412D">
          <w:rPr>
            <w:i/>
            <w:rPrChange w:id="4" w:author="Liz Garnand" w:date="2009-06-22T16:26:00Z">
              <w:rPr/>
            </w:rPrChange>
          </w:rPr>
          <w:t>:</w:t>
        </w:r>
        <w:r>
          <w:t xml:space="preserve">  </w:t>
        </w:r>
      </w:ins>
      <w:r w:rsidR="006B6AA0" w:rsidRPr="00F02BAF">
        <w:t xml:space="preserve">Prerequisites for </w:t>
      </w:r>
      <w:ins w:id="5" w:author="Liz Garnand" w:date="2009-06-22T16:37:00Z">
        <w:r w:rsidR="00C54BBC">
          <w:t>C</w:t>
        </w:r>
      </w:ins>
      <w:ins w:id="6" w:author="Liz Garnand" w:date="2009-06-22T16:20:00Z">
        <w:r w:rsidR="00346425">
          <w:t xml:space="preserve">lient PC </w:t>
        </w:r>
      </w:ins>
      <w:r w:rsidR="006B6AA0" w:rsidRPr="00F02BAF">
        <w:t>installation</w:t>
      </w:r>
      <w:del w:id="7" w:author="Liz Garnand" w:date="2009-06-22T16:37:00Z">
        <w:r w:rsidR="000F486C" w:rsidDel="00C54BBC">
          <w:delText>:  presented the order in which they should be installed:</w:delText>
        </w:r>
      </w:del>
    </w:p>
    <w:p w:rsidR="00C54BBC" w:rsidRPr="006A69BD" w:rsidRDefault="00406926" w:rsidP="006A69BD">
      <w:pPr>
        <w:pStyle w:val="NormalWeb"/>
        <w:ind w:left="720"/>
        <w:rPr>
          <w:rStyle w:val="style21"/>
          <w:rFonts w:hint="default"/>
          <w:b/>
          <w:i/>
          <w:rPrChange w:id="8" w:author="Liz Garnand" w:date="2009-06-22T17:02:00Z">
            <w:rPr>
              <w:rStyle w:val="style21"/>
              <w:rFonts w:hint="default"/>
            </w:rPr>
          </w:rPrChange>
        </w:rPr>
      </w:pPr>
      <w:del w:id="9" w:author="Liz Garnand" w:date="2009-06-22T16:10:00Z">
        <w:r w:rsidDel="0087101C">
          <w:rPr>
            <w:rStyle w:val="style21"/>
            <w:rFonts w:hint="default"/>
          </w:rPr>
          <w:delText xml:space="preserve">This </w:delText>
        </w:r>
      </w:del>
      <w:ins w:id="10" w:author="Liz Garnand" w:date="2009-06-22T16:10:00Z">
        <w:r w:rsidR="0087101C">
          <w:rPr>
            <w:rStyle w:val="style21"/>
            <w:rFonts w:hint="default"/>
          </w:rPr>
          <w:t>Below</w:t>
        </w:r>
        <w:r w:rsidR="0087101C">
          <w:rPr>
            <w:rStyle w:val="style21"/>
            <w:rFonts w:hint="default"/>
          </w:rPr>
          <w:t xml:space="preserve"> </w:t>
        </w:r>
      </w:ins>
      <w:r>
        <w:rPr>
          <w:rStyle w:val="style21"/>
          <w:rFonts w:hint="default"/>
        </w:rPr>
        <w:t xml:space="preserve">is a list of prerequisite software that </w:t>
      </w:r>
      <w:del w:id="11" w:author="Liz Garnand" w:date="2009-06-22T16:38:00Z">
        <w:r w:rsidRPr="006A69BD" w:rsidDel="00C54BBC">
          <w:rPr>
            <w:rStyle w:val="style21"/>
            <w:rFonts w:hint="default"/>
          </w:rPr>
          <w:delText xml:space="preserve">MAY </w:delText>
        </w:r>
      </w:del>
      <w:ins w:id="12" w:author="Liz Garnand" w:date="2009-06-22T17:00:00Z">
        <w:r w:rsidR="006A69BD" w:rsidRPr="006A69BD">
          <w:rPr>
            <w:rStyle w:val="style21"/>
            <w:rFonts w:hint="default"/>
            <w:rPrChange w:id="13" w:author="Liz Garnand" w:date="2009-06-22T17:00:00Z">
              <w:rPr>
                <w:rStyle w:val="style21"/>
                <w:rFonts w:hint="default"/>
                <w:u w:val="single"/>
              </w:rPr>
            </w:rPrChange>
          </w:rPr>
          <w:t>is</w:t>
        </w:r>
      </w:ins>
      <w:ins w:id="14" w:author="Liz Garnand" w:date="2009-06-22T16:38:00Z">
        <w:r w:rsidR="00C54BBC" w:rsidRPr="006A69BD">
          <w:rPr>
            <w:rStyle w:val="style21"/>
            <w:rFonts w:hint="default"/>
          </w:rPr>
          <w:t xml:space="preserve"> </w:t>
        </w:r>
      </w:ins>
      <w:del w:id="15" w:author="Liz Garnand" w:date="2009-06-22T17:00:00Z">
        <w:r w:rsidDel="006A69BD">
          <w:rPr>
            <w:rStyle w:val="style21"/>
            <w:rFonts w:hint="default"/>
          </w:rPr>
          <w:delText xml:space="preserve">be </w:delText>
        </w:r>
      </w:del>
      <w:r>
        <w:rPr>
          <w:rStyle w:val="style21"/>
          <w:rFonts w:hint="default"/>
        </w:rPr>
        <w:t>required for ECM Library to operate properly</w:t>
      </w:r>
      <w:ins w:id="16" w:author="Liz Garnand" w:date="2009-06-22T16:09:00Z">
        <w:r w:rsidR="006A69BD">
          <w:rPr>
            <w:rStyle w:val="style21"/>
            <w:rFonts w:hint="default"/>
          </w:rPr>
          <w:t xml:space="preserve"> on </w:t>
        </w:r>
      </w:ins>
      <w:ins w:id="17" w:author="Liz Garnand" w:date="2009-06-22T17:01:00Z">
        <w:r w:rsidR="006A69BD">
          <w:rPr>
            <w:rStyle w:val="style21"/>
            <w:rFonts w:hint="default"/>
          </w:rPr>
          <w:t xml:space="preserve">most </w:t>
        </w:r>
      </w:ins>
      <w:ins w:id="18" w:author="Liz Garnand" w:date="2009-06-22T16:09:00Z">
        <w:r w:rsidR="0087101C">
          <w:rPr>
            <w:rStyle w:val="style21"/>
            <w:rFonts w:hint="default"/>
          </w:rPr>
          <w:t>PC</w:t>
        </w:r>
      </w:ins>
      <w:ins w:id="19" w:author="Liz Garnand" w:date="2009-06-22T17:01:00Z">
        <w:r w:rsidR="006A69BD">
          <w:rPr>
            <w:rStyle w:val="style21"/>
            <w:rFonts w:hint="default"/>
          </w:rPr>
          <w:t xml:space="preserve"> configurations</w:t>
        </w:r>
      </w:ins>
      <w:r>
        <w:rPr>
          <w:rStyle w:val="style21"/>
          <w:rFonts w:hint="default"/>
        </w:rPr>
        <w:t xml:space="preserve">. </w:t>
      </w:r>
      <w:del w:id="20" w:author="Liz Garnand" w:date="2009-06-22T17:02:00Z">
        <w:r w:rsidDel="006A69BD">
          <w:rPr>
            <w:rStyle w:val="style21"/>
            <w:rFonts w:hint="default"/>
          </w:rPr>
          <w:delText xml:space="preserve">You will </w:delText>
        </w:r>
      </w:del>
      <w:del w:id="21" w:author="Liz Garnand" w:date="2009-06-22T16:15:00Z">
        <w:r w:rsidDel="0087101C">
          <w:rPr>
            <w:rStyle w:val="style21"/>
            <w:rFonts w:hint="default"/>
          </w:rPr>
          <w:delText xml:space="preserve">for sure </w:delText>
        </w:r>
      </w:del>
      <w:del w:id="22" w:author="Liz Garnand" w:date="2009-06-22T17:02:00Z">
        <w:r w:rsidDel="006A69BD">
          <w:rPr>
            <w:rStyle w:val="style21"/>
            <w:rFonts w:hint="default"/>
          </w:rPr>
          <w:delText xml:space="preserve">need </w:delText>
        </w:r>
      </w:del>
      <w:del w:id="23" w:author="Liz Garnand" w:date="2009-06-22T16:15:00Z">
        <w:r w:rsidDel="0087101C">
          <w:rPr>
            <w:rStyle w:val="style21"/>
            <w:rFonts w:hint="default"/>
          </w:rPr>
          <w:delText xml:space="preserve">these </w:delText>
        </w:r>
      </w:del>
      <w:del w:id="24" w:author="Liz Garnand" w:date="2009-06-22T17:02:00Z">
        <w:r w:rsidDel="006A69BD">
          <w:rPr>
            <w:rStyle w:val="style21"/>
            <w:rFonts w:hint="default"/>
          </w:rPr>
          <w:delText xml:space="preserve">four </w:delText>
        </w:r>
      </w:del>
      <w:del w:id="25" w:author="Liz Garnand" w:date="2009-06-22T16:12:00Z">
        <w:r w:rsidDel="0087101C">
          <w:rPr>
            <w:rStyle w:val="style21"/>
            <w:rFonts w:hint="default"/>
          </w:rPr>
          <w:delText>as well as a running version of SQL Server 2005 or 2008. SQL Server 2008 is preferred. If you have neither and want to run either the demo version of ECM Library or wish to run the free version of SQL Server 2008, that version will have to be downloaded and installed on your workstation. In either case, you will also need a license to operate the software and SQL Server Management Studio to run the restore. The restore process is needed to attach the ECM Library repository to your appropriate database.</w:delText>
        </w:r>
        <w:r w:rsidRPr="006617D1" w:rsidDel="0087101C">
          <w:rPr>
            <w:rStyle w:val="style21"/>
            <w:rFonts w:hint="default"/>
            <w:b/>
            <w:i/>
          </w:rPr>
          <w:delText xml:space="preserve"> </w:delText>
        </w:r>
      </w:del>
      <w:del w:id="26" w:author="Liz Garnand" w:date="2009-06-22T16:16:00Z">
        <w:r w:rsidR="006617D1" w:rsidRPr="006617D1" w:rsidDel="0087101C">
          <w:rPr>
            <w:rStyle w:val="style21"/>
            <w:rFonts w:hint="default"/>
            <w:b/>
            <w:i/>
          </w:rPr>
          <w:delText>Knowledge of how to download and install</w:delText>
        </w:r>
      </w:del>
      <w:ins w:id="27" w:author="Liz Garnand" w:date="2009-06-22T16:16:00Z">
        <w:r w:rsidR="0087101C">
          <w:rPr>
            <w:rStyle w:val="style21"/>
            <w:rFonts w:hint="default"/>
          </w:rPr>
          <w:t>These</w:t>
        </w:r>
      </w:ins>
      <w:r w:rsidR="006617D1" w:rsidRPr="006617D1">
        <w:rPr>
          <w:rStyle w:val="style21"/>
          <w:rFonts w:hint="default"/>
          <w:b/>
          <w:i/>
        </w:rPr>
        <w:t xml:space="preserve"> </w:t>
      </w:r>
      <w:r w:rsidR="006617D1" w:rsidRPr="006A69BD">
        <w:rPr>
          <w:rStyle w:val="style21"/>
          <w:rFonts w:hint="default"/>
          <w:rPrChange w:id="28" w:author="Liz Garnand" w:date="2009-06-22T17:02:00Z">
            <w:rPr>
              <w:rStyle w:val="style21"/>
              <w:rFonts w:hint="default"/>
              <w:b/>
              <w:i/>
            </w:rPr>
          </w:rPrChange>
        </w:rPr>
        <w:t xml:space="preserve">Microsoft products </w:t>
      </w:r>
      <w:del w:id="29" w:author="Liz Garnand" w:date="2009-06-22T16:16:00Z">
        <w:r w:rsidR="006617D1" w:rsidRPr="006A69BD" w:rsidDel="0087101C">
          <w:rPr>
            <w:rStyle w:val="style21"/>
            <w:rFonts w:hint="default"/>
            <w:rPrChange w:id="30" w:author="Liz Garnand" w:date="2009-06-22T17:02:00Z">
              <w:rPr>
                <w:rStyle w:val="style21"/>
                <w:rFonts w:hint="default"/>
                <w:b/>
                <w:i/>
              </w:rPr>
            </w:rPrChange>
          </w:rPr>
          <w:delText xml:space="preserve">is </w:delText>
        </w:r>
      </w:del>
      <w:ins w:id="31" w:author="Liz Garnand" w:date="2009-06-22T16:16:00Z">
        <w:r w:rsidR="0087101C" w:rsidRPr="006A69BD">
          <w:rPr>
            <w:rStyle w:val="style21"/>
            <w:rFonts w:hint="default"/>
            <w:rPrChange w:id="32" w:author="Liz Garnand" w:date="2009-06-22T17:02:00Z">
              <w:rPr>
                <w:rStyle w:val="style21"/>
                <w:rFonts w:hint="default"/>
                <w:b/>
                <w:i/>
              </w:rPr>
            </w:rPrChange>
          </w:rPr>
          <w:t>need to be installed prior to i</w:t>
        </w:r>
      </w:ins>
      <w:ins w:id="33" w:author="Liz Garnand" w:date="2009-06-22T16:17:00Z">
        <w:r w:rsidR="0087101C" w:rsidRPr="006A69BD">
          <w:rPr>
            <w:rStyle w:val="style21"/>
            <w:rFonts w:hint="default"/>
            <w:rPrChange w:id="34" w:author="Liz Garnand" w:date="2009-06-22T17:02:00Z">
              <w:rPr>
                <w:rStyle w:val="style21"/>
                <w:rFonts w:hint="default"/>
                <w:b/>
                <w:i/>
              </w:rPr>
            </w:rPrChange>
          </w:rPr>
          <w:t>nstalling ECM Library.</w:t>
        </w:r>
        <w:r w:rsidR="0087101C">
          <w:rPr>
            <w:rStyle w:val="style21"/>
            <w:rFonts w:hint="default"/>
            <w:b/>
            <w:i/>
          </w:rPr>
          <w:t xml:space="preserve">  </w:t>
        </w:r>
      </w:ins>
      <w:del w:id="35" w:author="Liz Garnand" w:date="2009-06-22T16:17:00Z">
        <w:r w:rsidR="006617D1" w:rsidRPr="009B72F0" w:rsidDel="0087101C">
          <w:rPr>
            <w:rStyle w:val="style21"/>
            <w:rFonts w:hint="default"/>
            <w:rPrChange w:id="36" w:author="Liz Garnand" w:date="2009-06-22T16:39:00Z">
              <w:rPr>
                <w:rStyle w:val="style21"/>
                <w:rFonts w:hint="default"/>
                <w:b/>
                <w:i/>
              </w:rPr>
            </w:rPrChange>
          </w:rPr>
          <w:delText xml:space="preserve">expected as well as basic computer skills for the demo download. </w:delText>
        </w:r>
        <w:r w:rsidR="006617D1" w:rsidRPr="009B72F0" w:rsidDel="00346425">
          <w:rPr>
            <w:rStyle w:val="style21"/>
            <w:rFonts w:hint="default"/>
            <w:rPrChange w:id="37" w:author="Liz Garnand" w:date="2009-06-22T16:39:00Z">
              <w:rPr>
                <w:rStyle w:val="style21"/>
                <w:rFonts w:hint="default"/>
                <w:b/>
                <w:i/>
              </w:rPr>
            </w:rPrChange>
          </w:rPr>
          <w:delText>For the full installation</w:delText>
        </w:r>
      </w:del>
      <w:del w:id="38" w:author="Liz Garnand" w:date="2009-06-22T16:39:00Z">
        <w:r w:rsidR="006617D1" w:rsidRPr="009B72F0" w:rsidDel="009B72F0">
          <w:rPr>
            <w:rStyle w:val="style21"/>
            <w:rFonts w:hint="default"/>
            <w:rPrChange w:id="39" w:author="Liz Garnand" w:date="2009-06-22T16:39:00Z">
              <w:rPr>
                <w:rStyle w:val="style21"/>
                <w:rFonts w:hint="default"/>
                <w:b/>
                <w:i/>
              </w:rPr>
            </w:rPrChange>
          </w:rPr>
          <w:delText xml:space="preserve">, we </w:delText>
        </w:r>
      </w:del>
      <w:del w:id="40" w:author="Liz Garnand" w:date="2009-06-22T16:17:00Z">
        <w:r w:rsidR="006617D1" w:rsidRPr="009B72F0" w:rsidDel="00346425">
          <w:rPr>
            <w:rStyle w:val="style21"/>
            <w:rFonts w:hint="default"/>
            <w:rPrChange w:id="41" w:author="Liz Garnand" w:date="2009-06-22T16:39:00Z">
              <w:rPr>
                <w:rStyle w:val="style21"/>
                <w:rFonts w:hint="default"/>
                <w:b/>
                <w:i/>
              </w:rPr>
            </w:rPrChange>
          </w:rPr>
          <w:delText xml:space="preserve">would </w:delText>
        </w:r>
      </w:del>
      <w:del w:id="42" w:author="Liz Garnand" w:date="2009-06-22T16:39:00Z">
        <w:r w:rsidR="006617D1" w:rsidRPr="009B72F0" w:rsidDel="009B72F0">
          <w:rPr>
            <w:rStyle w:val="style21"/>
            <w:rFonts w:hint="default"/>
            <w:rPrChange w:id="43" w:author="Liz Garnand" w:date="2009-06-22T16:39:00Z">
              <w:rPr>
                <w:rStyle w:val="style21"/>
                <w:rFonts w:hint="default"/>
                <w:b/>
                <w:i/>
              </w:rPr>
            </w:rPrChange>
          </w:rPr>
          <w:delText xml:space="preserve">expect a SQL Server </w:delText>
        </w:r>
        <w:r w:rsidR="00A0077C" w:rsidRPr="009B72F0" w:rsidDel="009B72F0">
          <w:rPr>
            <w:rStyle w:val="style21"/>
            <w:rFonts w:hint="default"/>
            <w:rPrChange w:id="44" w:author="Liz Garnand" w:date="2009-06-22T16:39:00Z">
              <w:rPr>
                <w:rStyle w:val="style21"/>
                <w:rFonts w:hint="default"/>
                <w:b/>
                <w:i/>
              </w:rPr>
            </w:rPrChange>
          </w:rPr>
          <w:delText xml:space="preserve">or computer </w:delText>
        </w:r>
        <w:r w:rsidR="006617D1" w:rsidRPr="009B72F0" w:rsidDel="009B72F0">
          <w:rPr>
            <w:rStyle w:val="style21"/>
            <w:rFonts w:hint="default"/>
            <w:rPrChange w:id="45" w:author="Liz Garnand" w:date="2009-06-22T16:39:00Z">
              <w:rPr>
                <w:rStyle w:val="style21"/>
                <w:rFonts w:hint="default"/>
                <w:b/>
                <w:i/>
              </w:rPr>
            </w:rPrChange>
          </w:rPr>
          <w:delText>administrator to be involved.</w:delText>
        </w:r>
      </w:del>
      <w:ins w:id="46" w:author="Liz Garnand" w:date="2009-06-22T17:02:00Z">
        <w:r w:rsidR="006A69BD">
          <w:rPr>
            <w:rStyle w:val="style21"/>
            <w:rFonts w:hint="default"/>
            <w:b/>
            <w:i/>
          </w:rPr>
          <w:t xml:space="preserve"> </w:t>
        </w:r>
      </w:ins>
      <w:ins w:id="47" w:author="Liz Garnand" w:date="2009-06-22T20:51:00Z">
        <w:r w:rsidR="00C55D80">
          <w:rPr>
            <w:rStyle w:val="style21"/>
            <w:rFonts w:hint="default"/>
          </w:rPr>
          <w:t>It is important to install these</w:t>
        </w:r>
      </w:ins>
      <w:ins w:id="48" w:author="Liz Garnand" w:date="2009-06-22T16:37:00Z">
        <w:r w:rsidR="00C54BBC">
          <w:rPr>
            <w:rStyle w:val="style21"/>
            <w:rFonts w:hint="default"/>
          </w:rPr>
          <w:t xml:space="preserve"> applications </w:t>
        </w:r>
        <w:r w:rsidR="00C54BBC" w:rsidRPr="00C55D80">
          <w:rPr>
            <w:rStyle w:val="style21"/>
            <w:rFonts w:hint="default"/>
            <w:u w:val="single"/>
            <w:rPrChange w:id="49" w:author="Liz Garnand" w:date="2009-06-22T20:51:00Z">
              <w:rPr>
                <w:rStyle w:val="style21"/>
                <w:rFonts w:hint="default"/>
              </w:rPr>
            </w:rPrChange>
          </w:rPr>
          <w:t>in the order</w:t>
        </w:r>
        <w:r w:rsidR="00C54BBC">
          <w:rPr>
            <w:rStyle w:val="style21"/>
            <w:rFonts w:hint="default"/>
          </w:rPr>
          <w:t xml:space="preserve"> in which they are presented:</w:t>
        </w:r>
      </w:ins>
    </w:p>
    <w:p w:rsidR="00B50035" w:rsidRDefault="007F6F34" w:rsidP="006617D1">
      <w:pPr>
        <w:pStyle w:val="NormalWeb"/>
        <w:ind w:left="1440"/>
      </w:pPr>
      <w:ins w:id="50" w:author="Liz Garnand" w:date="2009-06-22T17:11:00Z">
        <w:r>
          <w:rPr>
            <w:rStyle w:val="style21"/>
            <w:rFonts w:hint="default"/>
            <w:b/>
          </w:rPr>
          <w:t xml:space="preserve">Microsoft </w:t>
        </w:r>
      </w:ins>
      <w:r w:rsidR="006B6AA0" w:rsidRPr="006617D1">
        <w:rPr>
          <w:rStyle w:val="style21"/>
          <w:rFonts w:hint="default"/>
          <w:b/>
        </w:rPr>
        <w:t>Windows Installer 4.5</w:t>
      </w:r>
      <w:r w:rsidR="006B6AA0">
        <w:rPr>
          <w:rStyle w:val="style21"/>
          <w:rFonts w:hint="default"/>
        </w:rPr>
        <w:t xml:space="preserve"> </w:t>
      </w:r>
      <w:r w:rsidR="006B6AA0">
        <w:t xml:space="preserve">       </w:t>
      </w:r>
      <w:r w:rsidR="006B6AA0">
        <w:rPr>
          <w:rStyle w:val="style21"/>
          <w:rFonts w:hint="default"/>
        </w:rPr>
        <w:t> </w:t>
      </w:r>
      <w:r w:rsidR="009B2EFC">
        <w:fldChar w:fldCharType="begin"/>
      </w:r>
      <w:r w:rsidR="009B2EFC">
        <w:instrText>HYPERLINK "http://www.microsoft.com/downloadS/details.aspx?familyid=5A58B56F-60B6-4412-95B9-54D056D6F9F4&amp;displaylang=en"</w:instrText>
      </w:r>
      <w:r w:rsidR="009B2EFC">
        <w:fldChar w:fldCharType="separate"/>
      </w:r>
      <w:r w:rsidR="006B6AA0">
        <w:rPr>
          <w:rStyle w:val="Hyperlink"/>
          <w:rFonts w:cs="Aharoni" w:hint="cs"/>
        </w:rPr>
        <w:t>(link)</w:t>
      </w:r>
      <w:r w:rsidR="009B2EFC">
        <w:fldChar w:fldCharType="end"/>
      </w:r>
    </w:p>
    <w:p w:rsidR="00B50035" w:rsidRDefault="007F6F34" w:rsidP="006617D1">
      <w:pPr>
        <w:pStyle w:val="style2"/>
        <w:ind w:left="1440"/>
      </w:pPr>
      <w:ins w:id="51" w:author="Liz Garnand" w:date="2009-06-22T17:12:00Z">
        <w:r>
          <w:rPr>
            <w:rStyle w:val="style21"/>
            <w:rFonts w:hint="default"/>
            <w:b/>
          </w:rPr>
          <w:t xml:space="preserve">Microsoft </w:t>
        </w:r>
      </w:ins>
      <w:r w:rsidR="006B6AA0" w:rsidRPr="006617D1">
        <w:rPr>
          <w:rFonts w:hint="cs"/>
          <w:b/>
        </w:rPr>
        <w:t>Windows Power Shell (validation required)</w:t>
      </w:r>
      <w:r w:rsidR="006B6AA0">
        <w:rPr>
          <w:rFonts w:hint="cs"/>
        </w:rPr>
        <w:t xml:space="preserve">     </w:t>
      </w:r>
      <w:r w:rsidR="009B2EFC">
        <w:fldChar w:fldCharType="begin"/>
      </w:r>
      <w:r w:rsidR="009B2EFC">
        <w:instrText>HYPERLINK "http://www.microsoft.com/downloads/details.aspx?FamilyId=C6EF4735-C7DE-46A2-997A-EA58FDFCBA63&amp;displaylang=en"</w:instrText>
      </w:r>
      <w:r w:rsidR="009B2EFC">
        <w:fldChar w:fldCharType="separate"/>
      </w:r>
      <w:r w:rsidR="006B6AA0">
        <w:rPr>
          <w:rStyle w:val="Hyperlink"/>
          <w:rFonts w:hint="cs"/>
        </w:rPr>
        <w:t>(link to Vista power shell and others)</w:t>
      </w:r>
      <w:r w:rsidR="009B2EFC">
        <w:fldChar w:fldCharType="end"/>
      </w:r>
    </w:p>
    <w:p w:rsidR="00B50035" w:rsidRDefault="007F6F34" w:rsidP="006617D1">
      <w:pPr>
        <w:pStyle w:val="style2"/>
        <w:ind w:left="1440"/>
      </w:pPr>
      <w:ins w:id="52" w:author="Liz Garnand" w:date="2009-06-22T17:12:00Z">
        <w:r>
          <w:rPr>
            <w:rStyle w:val="style21"/>
            <w:rFonts w:hint="default"/>
            <w:b/>
          </w:rPr>
          <w:t xml:space="preserve">Microsoft </w:t>
        </w:r>
      </w:ins>
      <w:r w:rsidR="006B6AA0" w:rsidRPr="006617D1">
        <w:rPr>
          <w:rFonts w:hint="cs"/>
          <w:b/>
        </w:rPr>
        <w:t>NET 3.5</w:t>
      </w:r>
      <w:r w:rsidR="006B6AA0">
        <w:rPr>
          <w:rFonts w:hint="cs"/>
        </w:rPr>
        <w:t xml:space="preserve">     </w:t>
      </w:r>
      <w:r w:rsidR="009B2EFC">
        <w:fldChar w:fldCharType="begin"/>
      </w:r>
      <w:r w:rsidR="009B2EFC">
        <w:instrText>HYPERLINK "http://www.microsoft.com/downloads/details.aspx?FamilyId=333325FD-AE52-4E35-B531-508D977D32A6&amp;displaylang=en"</w:instrText>
      </w:r>
      <w:r w:rsidR="009B2EFC">
        <w:fldChar w:fldCharType="separate"/>
      </w:r>
      <w:r w:rsidR="006B6AA0">
        <w:rPr>
          <w:rStyle w:val="Hyperlink"/>
          <w:rFonts w:hint="cs"/>
        </w:rPr>
        <w:t>(link)</w:t>
      </w:r>
      <w:r w:rsidR="009B2EFC">
        <w:fldChar w:fldCharType="end"/>
      </w:r>
    </w:p>
    <w:p w:rsidR="0087101C" w:rsidRDefault="007F6F34" w:rsidP="009B72F0">
      <w:pPr>
        <w:pStyle w:val="style2"/>
        <w:ind w:left="1440"/>
        <w:rPr>
          <w:ins w:id="53" w:author="Liz Garnand" w:date="2009-06-22T16:12:00Z"/>
        </w:rPr>
      </w:pPr>
      <w:ins w:id="54" w:author="Liz Garnand" w:date="2009-06-22T17:12:00Z">
        <w:r>
          <w:rPr>
            <w:rStyle w:val="style21"/>
            <w:rFonts w:hint="default"/>
            <w:b/>
          </w:rPr>
          <w:t xml:space="preserve">Microsoft </w:t>
        </w:r>
      </w:ins>
      <w:r w:rsidR="006B6AA0" w:rsidRPr="006617D1">
        <w:rPr>
          <w:rFonts w:hint="cs"/>
          <w:b/>
        </w:rPr>
        <w:t>NET 3.5 SP1</w:t>
      </w:r>
      <w:r w:rsidR="006B6AA0">
        <w:rPr>
          <w:rFonts w:hint="cs"/>
        </w:rPr>
        <w:t xml:space="preserve">     </w:t>
      </w:r>
      <w:r w:rsidR="009B2EFC">
        <w:fldChar w:fldCharType="begin"/>
      </w:r>
      <w:r w:rsidR="009B2EFC">
        <w:instrText>HYPERLINK "http://www.microsoft.com/downloads/details.aspx?FamilyId=AB99342F-5D1A-413D-8319-81DA479AB0D7&amp;displaylang=en"</w:instrText>
      </w:r>
      <w:r w:rsidR="009B2EFC">
        <w:fldChar w:fldCharType="separate"/>
      </w:r>
      <w:r w:rsidR="006B6AA0">
        <w:rPr>
          <w:rStyle w:val="Hyperlink"/>
          <w:rFonts w:hint="cs"/>
        </w:rPr>
        <w:t>(link)</w:t>
      </w:r>
      <w:r w:rsidR="009B2EFC">
        <w:fldChar w:fldCharType="end"/>
      </w:r>
    </w:p>
    <w:p w:rsidR="0087101C" w:rsidRDefault="009B72F0" w:rsidP="0087101C">
      <w:pPr>
        <w:pStyle w:val="Heading1"/>
        <w:ind w:left="720"/>
        <w:rPr>
          <w:ins w:id="55" w:author="Liz Garnand" w:date="2009-06-22T16:12:00Z"/>
        </w:rPr>
        <w:pPrChange w:id="56" w:author="Liz Garnand" w:date="2009-06-22T16:13:00Z">
          <w:pPr>
            <w:pStyle w:val="style2"/>
            <w:ind w:left="1440"/>
          </w:pPr>
        </w:pPrChange>
      </w:pPr>
      <w:ins w:id="57" w:author="Liz Garnand" w:date="2009-06-22T16:43:00Z">
        <w:r w:rsidRPr="00EE412D">
          <w:rPr>
            <w:i/>
          </w:rPr>
          <w:t>SECTION 1</w:t>
        </w:r>
        <w:r>
          <w:rPr>
            <w:i/>
          </w:rPr>
          <w:t>b</w:t>
        </w:r>
        <w:r w:rsidRPr="00EE412D">
          <w:rPr>
            <w:i/>
          </w:rPr>
          <w:t>:</w:t>
        </w:r>
        <w:r>
          <w:t xml:space="preserve">  </w:t>
        </w:r>
      </w:ins>
      <w:ins w:id="58" w:author="Liz Garnand" w:date="2009-06-22T16:12:00Z">
        <w:r w:rsidR="0087101C" w:rsidRPr="00F02BAF">
          <w:t xml:space="preserve">Prerequisites for </w:t>
        </w:r>
      </w:ins>
      <w:ins w:id="59" w:author="Liz Garnand" w:date="2009-06-22T16:18:00Z">
        <w:r w:rsidR="00346425">
          <w:t>running</w:t>
        </w:r>
      </w:ins>
      <w:ins w:id="60" w:author="Liz Garnand" w:date="2009-06-22T20:44:00Z">
        <w:r w:rsidR="00C55D80">
          <w:t xml:space="preserve"> a </w:t>
        </w:r>
      </w:ins>
      <w:ins w:id="61" w:author="Liz Garnand" w:date="2009-06-22T16:50:00Z">
        <w:r w:rsidR="00745403">
          <w:t>d</w:t>
        </w:r>
      </w:ins>
      <w:ins w:id="62" w:author="Liz Garnand" w:date="2009-06-22T16:47:00Z">
        <w:r w:rsidR="005D5335">
          <w:t xml:space="preserve">emo version </w:t>
        </w:r>
      </w:ins>
    </w:p>
    <w:p w:rsidR="009B72F0" w:rsidRDefault="005D5335" w:rsidP="0087101C">
      <w:pPr>
        <w:pStyle w:val="style2"/>
        <w:ind w:left="720"/>
        <w:rPr>
          <w:ins w:id="63" w:author="Liz Garnand" w:date="2009-06-22T16:42:00Z"/>
          <w:rStyle w:val="style21"/>
          <w:rFonts w:hint="default"/>
        </w:rPr>
        <w:pPrChange w:id="64" w:author="Liz Garnand" w:date="2009-06-22T16:12:00Z">
          <w:pPr>
            <w:pStyle w:val="style2"/>
            <w:ind w:left="1440"/>
          </w:pPr>
        </w:pPrChange>
      </w:pPr>
      <w:ins w:id="65" w:author="Liz Garnand" w:date="2009-06-22T16:48:00Z">
        <w:r>
          <w:rPr>
            <w:rStyle w:val="style21"/>
            <w:rFonts w:hint="default"/>
          </w:rPr>
          <w:t xml:space="preserve">ECM Library </w:t>
        </w:r>
      </w:ins>
      <w:ins w:id="66" w:author="Liz Garnand" w:date="2009-06-22T17:04:00Z">
        <w:r w:rsidR="006A69BD">
          <w:rPr>
            <w:rStyle w:val="style21"/>
            <w:rFonts w:hint="default"/>
          </w:rPr>
          <w:t>supports</w:t>
        </w:r>
      </w:ins>
      <w:ins w:id="67" w:author="Liz Garnand" w:date="2009-06-22T16:48:00Z">
        <w:r>
          <w:rPr>
            <w:rStyle w:val="style21"/>
            <w:rFonts w:hint="default"/>
          </w:rPr>
          <w:t xml:space="preserve"> a </w:t>
        </w:r>
        <w:r>
          <w:rPr>
            <w:rStyle w:val="style21"/>
            <w:rFonts w:hint="default"/>
          </w:rPr>
          <w:t>“</w:t>
        </w:r>
        <w:r>
          <w:rPr>
            <w:rStyle w:val="style21"/>
            <w:rFonts w:hint="default"/>
          </w:rPr>
          <w:t>demonstration</w:t>
        </w:r>
        <w:r>
          <w:rPr>
            <w:rStyle w:val="style21"/>
            <w:rFonts w:hint="default"/>
          </w:rPr>
          <w:t>”</w:t>
        </w:r>
        <w:r>
          <w:rPr>
            <w:rStyle w:val="style21"/>
            <w:rFonts w:hint="default"/>
          </w:rPr>
          <w:t xml:space="preserve"> version that allows both the client </w:t>
        </w:r>
      </w:ins>
      <w:ins w:id="68" w:author="Liz Garnand" w:date="2009-06-22T17:04:00Z">
        <w:r w:rsidR="006A69BD">
          <w:rPr>
            <w:rStyle w:val="style21"/>
            <w:rFonts w:hint="default"/>
          </w:rPr>
          <w:t>application</w:t>
        </w:r>
      </w:ins>
      <w:ins w:id="69" w:author="Liz Garnand" w:date="2009-06-22T16:48:00Z">
        <w:r>
          <w:rPr>
            <w:rStyle w:val="style21"/>
            <w:rFonts w:hint="default"/>
          </w:rPr>
          <w:t xml:space="preserve"> and the server repository</w:t>
        </w:r>
      </w:ins>
      <w:ins w:id="70" w:author="Liz Garnand" w:date="2009-06-22T17:04:00Z">
        <w:r w:rsidR="006A69BD">
          <w:rPr>
            <w:rStyle w:val="style21"/>
            <w:rFonts w:hint="default"/>
          </w:rPr>
          <w:t xml:space="preserve"> application</w:t>
        </w:r>
      </w:ins>
      <w:ins w:id="71" w:author="Liz Garnand" w:date="2009-06-22T16:48:00Z">
        <w:r>
          <w:rPr>
            <w:rStyle w:val="style21"/>
            <w:rFonts w:hint="default"/>
          </w:rPr>
          <w:t xml:space="preserve"> to reside on the same computer.  </w:t>
        </w:r>
      </w:ins>
      <w:ins w:id="72" w:author="Liz Garnand" w:date="2009-06-22T16:39:00Z">
        <w:r w:rsidR="009B72F0" w:rsidRPr="009B72F0">
          <w:rPr>
            <w:rStyle w:val="style21"/>
            <w:rFonts w:hint="default"/>
          </w:rPr>
          <w:t xml:space="preserve">To install </w:t>
        </w:r>
      </w:ins>
      <w:ins w:id="73" w:author="Liz Garnand" w:date="2009-06-22T16:44:00Z">
        <w:r w:rsidR="00CE6879">
          <w:rPr>
            <w:rStyle w:val="style21"/>
            <w:rFonts w:hint="default"/>
          </w:rPr>
          <w:t>any</w:t>
        </w:r>
      </w:ins>
      <w:ins w:id="74" w:author="Liz Garnand" w:date="2009-06-22T16:39:00Z">
        <w:r w:rsidR="009B72F0" w:rsidRPr="009B72F0">
          <w:rPr>
            <w:rStyle w:val="style21"/>
            <w:rFonts w:hint="default"/>
          </w:rPr>
          <w:t xml:space="preserve"> server version of ECM Library, we expect a SQL Server or computer administrator to be involved.</w:t>
        </w:r>
        <w:r w:rsidR="009B72F0">
          <w:rPr>
            <w:rStyle w:val="style21"/>
            <w:rFonts w:hint="default"/>
          </w:rPr>
          <w:t xml:space="preserve">  </w:t>
        </w:r>
      </w:ins>
      <w:ins w:id="75" w:author="Liz Garnand" w:date="2009-06-22T17:03:00Z">
        <w:r w:rsidR="006A69BD">
          <w:rPr>
            <w:rStyle w:val="style21"/>
            <w:rFonts w:hint="default"/>
          </w:rPr>
          <w:t>To run this demo version, the</w:t>
        </w:r>
      </w:ins>
      <w:ins w:id="76" w:author="Liz Garnand" w:date="2009-06-22T16:12:00Z">
        <w:r w:rsidR="0087101C">
          <w:rPr>
            <w:rStyle w:val="style21"/>
            <w:rFonts w:hint="default"/>
          </w:rPr>
          <w:t xml:space="preserve"> free version of </w:t>
        </w:r>
      </w:ins>
      <w:ins w:id="77" w:author="Liz Garnand" w:date="2009-06-22T16:50:00Z">
        <w:r w:rsidR="00745403">
          <w:rPr>
            <w:rStyle w:val="style21"/>
            <w:rFonts w:hint="default"/>
          </w:rPr>
          <w:t>Mic</w:t>
        </w:r>
      </w:ins>
      <w:ins w:id="78" w:author="Liz Garnand" w:date="2009-06-22T17:03:00Z">
        <w:r w:rsidR="006A69BD">
          <w:rPr>
            <w:rStyle w:val="style21"/>
            <w:rFonts w:hint="default"/>
          </w:rPr>
          <w:t>r</w:t>
        </w:r>
      </w:ins>
      <w:ins w:id="79" w:author="Liz Garnand" w:date="2009-06-22T16:50:00Z">
        <w:r w:rsidR="00745403">
          <w:rPr>
            <w:rStyle w:val="style21"/>
            <w:rFonts w:hint="default"/>
          </w:rPr>
          <w:t xml:space="preserve">osoft </w:t>
        </w:r>
      </w:ins>
      <w:ins w:id="80" w:author="Liz Garnand" w:date="2009-06-22T16:12:00Z">
        <w:r w:rsidR="0087101C">
          <w:rPr>
            <w:rStyle w:val="style21"/>
            <w:rFonts w:hint="default"/>
          </w:rPr>
          <w:t>SQL Server 2008</w:t>
        </w:r>
      </w:ins>
      <w:ins w:id="81" w:author="Liz Garnand" w:date="2009-06-22T16:20:00Z">
        <w:r w:rsidR="00346425">
          <w:rPr>
            <w:rStyle w:val="style21"/>
            <w:rFonts w:hint="default"/>
          </w:rPr>
          <w:t xml:space="preserve"> </w:t>
        </w:r>
      </w:ins>
      <w:ins w:id="82" w:author="Liz Garnand" w:date="2009-06-22T16:12:00Z">
        <w:r w:rsidR="0087101C">
          <w:rPr>
            <w:rStyle w:val="style21"/>
            <w:rFonts w:hint="default"/>
          </w:rPr>
          <w:t xml:space="preserve">will </w:t>
        </w:r>
      </w:ins>
      <w:ins w:id="83" w:author="Liz Garnand" w:date="2009-06-22T17:05:00Z">
        <w:r w:rsidR="006A69BD">
          <w:rPr>
            <w:rStyle w:val="style21"/>
            <w:rFonts w:hint="default"/>
          </w:rPr>
          <w:t>need</w:t>
        </w:r>
      </w:ins>
      <w:ins w:id="84" w:author="Liz Garnand" w:date="2009-06-22T16:12:00Z">
        <w:r w:rsidR="0087101C">
          <w:rPr>
            <w:rStyle w:val="style21"/>
            <w:rFonts w:hint="default"/>
          </w:rPr>
          <w:t xml:space="preserve"> to be downloaded and installed on </w:t>
        </w:r>
      </w:ins>
      <w:ins w:id="85" w:author="Liz Garnand" w:date="2009-06-22T17:04:00Z">
        <w:r w:rsidR="006A69BD">
          <w:rPr>
            <w:rStyle w:val="style21"/>
            <w:rFonts w:hint="default"/>
          </w:rPr>
          <w:t>the same computer</w:t>
        </w:r>
      </w:ins>
      <w:ins w:id="86" w:author="Liz Garnand" w:date="2009-06-22T16:12:00Z">
        <w:r w:rsidR="0087101C">
          <w:rPr>
            <w:rStyle w:val="style21"/>
            <w:rFonts w:hint="default"/>
          </w:rPr>
          <w:t>.</w:t>
        </w:r>
      </w:ins>
      <w:ins w:id="87" w:author="Liz Garnand" w:date="2009-06-22T16:19:00Z">
        <w:r w:rsidR="00346425">
          <w:rPr>
            <w:rStyle w:val="style21"/>
            <w:rFonts w:hint="default"/>
          </w:rPr>
          <w:t xml:space="preserve">  </w:t>
        </w:r>
      </w:ins>
      <w:ins w:id="88" w:author="Liz Garnand" w:date="2009-06-22T16:45:00Z">
        <w:r w:rsidR="00CE6879">
          <w:rPr>
            <w:rStyle w:val="style21"/>
            <w:rFonts w:hint="default"/>
          </w:rPr>
          <w:t>You</w:t>
        </w:r>
      </w:ins>
      <w:ins w:id="89" w:author="Liz Garnand" w:date="2009-06-22T16:12:00Z">
        <w:r w:rsidR="0087101C" w:rsidRPr="00CE6879">
          <w:rPr>
            <w:rStyle w:val="style21"/>
            <w:rFonts w:hint="default"/>
          </w:rPr>
          <w:t xml:space="preserve"> will also need SQL Server Management Studio to run the </w:t>
        </w:r>
      </w:ins>
      <w:ins w:id="90" w:author="Liz Garnand" w:date="2009-06-22T16:41:00Z">
        <w:r w:rsidR="009B72F0" w:rsidRPr="00CE6879">
          <w:rPr>
            <w:rStyle w:val="style21"/>
            <w:rFonts w:hint="default"/>
            <w:rPrChange w:id="91" w:author="Liz Garnand" w:date="2009-06-22T16:44:00Z">
              <w:rPr>
                <w:rStyle w:val="style21"/>
                <w:rFonts w:hint="default"/>
                <w:highlight w:val="yellow"/>
              </w:rPr>
            </w:rPrChange>
          </w:rPr>
          <w:t>“</w:t>
        </w:r>
      </w:ins>
      <w:ins w:id="92" w:author="Liz Garnand" w:date="2009-06-22T16:12:00Z">
        <w:r w:rsidR="0087101C" w:rsidRPr="00CE6879">
          <w:rPr>
            <w:rStyle w:val="style21"/>
            <w:rFonts w:hint="default"/>
          </w:rPr>
          <w:t>restore</w:t>
        </w:r>
      </w:ins>
      <w:ins w:id="93" w:author="Liz Garnand" w:date="2009-06-22T16:41:00Z">
        <w:r w:rsidR="009B72F0" w:rsidRPr="00CE6879">
          <w:rPr>
            <w:rStyle w:val="style21"/>
            <w:rFonts w:hint="default"/>
            <w:rPrChange w:id="94" w:author="Liz Garnand" w:date="2009-06-22T16:44:00Z">
              <w:rPr>
                <w:rStyle w:val="style21"/>
                <w:rFonts w:hint="default"/>
                <w:highlight w:val="yellow"/>
              </w:rPr>
            </w:rPrChange>
          </w:rPr>
          <w:t>”</w:t>
        </w:r>
        <w:r w:rsidR="009B72F0" w:rsidRPr="00CE6879">
          <w:rPr>
            <w:rStyle w:val="style21"/>
            <w:rFonts w:hint="default"/>
            <w:rPrChange w:id="95" w:author="Liz Garnand" w:date="2009-06-22T16:44:00Z">
              <w:rPr>
                <w:rStyle w:val="style21"/>
                <w:rFonts w:hint="default"/>
                <w:highlight w:val="yellow"/>
              </w:rPr>
            </w:rPrChange>
          </w:rPr>
          <w:t xml:space="preserve"> in ECM Library</w:t>
        </w:r>
      </w:ins>
      <w:ins w:id="96" w:author="Liz Garnand" w:date="2009-06-22T16:12:00Z">
        <w:r w:rsidR="0087101C" w:rsidRPr="00CE6879">
          <w:rPr>
            <w:rStyle w:val="style21"/>
            <w:rFonts w:hint="default"/>
          </w:rPr>
          <w:t xml:space="preserve">. </w:t>
        </w:r>
      </w:ins>
      <w:ins w:id="97" w:author="Liz Garnand" w:date="2009-06-22T17:05:00Z">
        <w:r w:rsidR="006A69BD">
          <w:rPr>
            <w:rStyle w:val="style21"/>
            <w:rFonts w:hint="default"/>
          </w:rPr>
          <w:t>(</w:t>
        </w:r>
      </w:ins>
      <w:ins w:id="98" w:author="Liz Garnand" w:date="2009-06-22T16:12:00Z">
        <w:r w:rsidR="0087101C" w:rsidRPr="00CE6879">
          <w:rPr>
            <w:rStyle w:val="style21"/>
            <w:rFonts w:hint="default"/>
          </w:rPr>
          <w:t xml:space="preserve">The restore process </w:t>
        </w:r>
      </w:ins>
      <w:ins w:id="99" w:author="Liz Garnand" w:date="2009-06-22T16:46:00Z">
        <w:r w:rsidR="00CE6879">
          <w:rPr>
            <w:rStyle w:val="style21"/>
            <w:rFonts w:hint="default"/>
          </w:rPr>
          <w:t>allows</w:t>
        </w:r>
      </w:ins>
      <w:ins w:id="100" w:author="Liz Garnand" w:date="2009-06-22T16:12:00Z">
        <w:r w:rsidR="0087101C" w:rsidRPr="00CE6879">
          <w:rPr>
            <w:rStyle w:val="style21"/>
            <w:rFonts w:hint="default"/>
          </w:rPr>
          <w:t xml:space="preserve"> the ECM Library repository </w:t>
        </w:r>
      </w:ins>
      <w:ins w:id="101" w:author="Liz Garnand" w:date="2009-06-22T16:46:00Z">
        <w:r w:rsidR="00CE6879">
          <w:rPr>
            <w:rStyle w:val="style21"/>
            <w:rFonts w:hint="default"/>
          </w:rPr>
          <w:t xml:space="preserve">to be attached </w:t>
        </w:r>
      </w:ins>
      <w:ins w:id="102" w:author="Liz Garnand" w:date="2009-06-22T16:12:00Z">
        <w:r w:rsidR="00CE6879">
          <w:rPr>
            <w:rStyle w:val="style21"/>
            <w:rFonts w:hint="default"/>
          </w:rPr>
          <w:t xml:space="preserve">to </w:t>
        </w:r>
      </w:ins>
      <w:ins w:id="103" w:author="Liz Garnand" w:date="2009-06-22T16:46:00Z">
        <w:r w:rsidR="00CE6879">
          <w:rPr>
            <w:rStyle w:val="style21"/>
            <w:rFonts w:hint="default"/>
          </w:rPr>
          <w:t xml:space="preserve">the server </w:t>
        </w:r>
      </w:ins>
      <w:ins w:id="104" w:author="Liz Garnand" w:date="2009-06-22T16:12:00Z">
        <w:r w:rsidR="0087101C" w:rsidRPr="00CE6879">
          <w:rPr>
            <w:rStyle w:val="style21"/>
            <w:rFonts w:hint="default"/>
          </w:rPr>
          <w:t>database.</w:t>
        </w:r>
      </w:ins>
      <w:ins w:id="105" w:author="Liz Garnand" w:date="2009-06-22T17:05:00Z">
        <w:r w:rsidR="006A69BD">
          <w:rPr>
            <w:rStyle w:val="style21"/>
            <w:rFonts w:hint="default"/>
          </w:rPr>
          <w:t>)</w:t>
        </w:r>
      </w:ins>
      <w:ins w:id="106" w:author="Liz Garnand" w:date="2009-06-22T16:24:00Z">
        <w:r w:rsidR="00346425">
          <w:rPr>
            <w:rStyle w:val="style21"/>
            <w:rFonts w:hint="default"/>
          </w:rPr>
          <w:t xml:space="preserve">  </w:t>
        </w:r>
      </w:ins>
    </w:p>
    <w:p w:rsidR="0087101C" w:rsidRDefault="009B72F0" w:rsidP="0087101C">
      <w:pPr>
        <w:pStyle w:val="style2"/>
        <w:ind w:left="720"/>
        <w:pPrChange w:id="107" w:author="Liz Garnand" w:date="2009-06-22T16:12:00Z">
          <w:pPr>
            <w:pStyle w:val="style2"/>
            <w:ind w:left="1440"/>
          </w:pPr>
        </w:pPrChange>
      </w:pPr>
      <w:ins w:id="108" w:author="Liz Garnand" w:date="2009-06-22T16:42:00Z">
        <w:r>
          <w:rPr>
            <w:rStyle w:val="style21"/>
            <w:rFonts w:hint="default"/>
          </w:rPr>
          <w:t xml:space="preserve">To install the server version of ECM Library, first complete the four above prerequisite software installations.  </w:t>
        </w:r>
      </w:ins>
      <w:ins w:id="109" w:author="Liz Garnand" w:date="2009-06-22T20:52:00Z">
        <w:r w:rsidR="00315E12">
          <w:rPr>
            <w:rStyle w:val="style21"/>
            <w:rFonts w:hint="default"/>
          </w:rPr>
          <w:t>After</w:t>
        </w:r>
      </w:ins>
      <w:ins w:id="110" w:author="Liz Garnand" w:date="2009-06-22T16:24:00Z">
        <w:r w:rsidR="00346425">
          <w:rPr>
            <w:rStyle w:val="style21"/>
            <w:rFonts w:hint="default"/>
          </w:rPr>
          <w:t xml:space="preserve"> you have completed </w:t>
        </w:r>
      </w:ins>
      <w:ins w:id="111" w:author="Liz Garnand" w:date="2009-06-22T20:52:00Z">
        <w:r w:rsidR="00315E12">
          <w:rPr>
            <w:rStyle w:val="style21"/>
            <w:rFonts w:hint="default"/>
          </w:rPr>
          <w:t>the</w:t>
        </w:r>
      </w:ins>
      <w:ins w:id="112" w:author="Liz Garnand" w:date="2009-06-22T16:24:00Z">
        <w:r w:rsidR="00346425">
          <w:rPr>
            <w:rStyle w:val="style21"/>
            <w:rFonts w:hint="default"/>
          </w:rPr>
          <w:t xml:space="preserve"> </w:t>
        </w:r>
        <w:r w:rsidR="00346425" w:rsidRPr="006A69BD">
          <w:rPr>
            <w:rStyle w:val="style21"/>
            <w:rFonts w:hint="default"/>
            <w:u w:val="single"/>
            <w:rPrChange w:id="113" w:author="Liz Garnand" w:date="2009-06-22T17:00:00Z">
              <w:rPr>
                <w:rStyle w:val="style21"/>
                <w:rFonts w:hint="default"/>
              </w:rPr>
            </w:rPrChange>
          </w:rPr>
          <w:t>four above prerequisites</w:t>
        </w:r>
      </w:ins>
      <w:ins w:id="114" w:author="Liz Garnand" w:date="2009-06-22T20:52:00Z">
        <w:r w:rsidR="008F4994">
          <w:rPr>
            <w:rStyle w:val="style21"/>
            <w:rFonts w:hint="default"/>
          </w:rPr>
          <w:t xml:space="preserve"> listed in Section 1a </w:t>
        </w:r>
        <w:r w:rsidR="00315E12">
          <w:rPr>
            <w:rStyle w:val="style21"/>
            <w:rFonts w:hint="default"/>
          </w:rPr>
          <w:t xml:space="preserve">you are ready to </w:t>
        </w:r>
      </w:ins>
      <w:ins w:id="115" w:author="Liz Garnand" w:date="2009-06-22T16:24:00Z">
        <w:r w:rsidR="00346425">
          <w:rPr>
            <w:rStyle w:val="style21"/>
            <w:rFonts w:hint="default"/>
          </w:rPr>
          <w:t xml:space="preserve">follow the procedures </w:t>
        </w:r>
      </w:ins>
      <w:ins w:id="116" w:author="Liz Garnand" w:date="2009-06-22T16:25:00Z">
        <w:r w:rsidR="00346425">
          <w:rPr>
            <w:rStyle w:val="style21"/>
            <w:rFonts w:hint="default"/>
          </w:rPr>
          <w:t xml:space="preserve">listed in the </w:t>
        </w:r>
        <w:r w:rsidR="00CE6879">
          <w:rPr>
            <w:rStyle w:val="style21"/>
            <w:rFonts w:hint="default"/>
          </w:rPr>
          <w:t>Section 2</w:t>
        </w:r>
      </w:ins>
      <w:ins w:id="117" w:author="Liz Garnand" w:date="2009-06-22T21:01:00Z">
        <w:r w:rsidR="008F4994">
          <w:rPr>
            <w:rStyle w:val="style21"/>
            <w:rFonts w:hint="default"/>
          </w:rPr>
          <w:t>b</w:t>
        </w:r>
      </w:ins>
      <w:ins w:id="118" w:author="Liz Garnand" w:date="2009-06-22T16:43:00Z">
        <w:r>
          <w:rPr>
            <w:rStyle w:val="style21"/>
            <w:rFonts w:hint="default"/>
          </w:rPr>
          <w:t xml:space="preserve"> below. </w:t>
        </w:r>
      </w:ins>
    </w:p>
    <w:p w:rsidR="00B50035" w:rsidRDefault="009B2EFC" w:rsidP="009F287F">
      <w:pPr>
        <w:ind w:left="720"/>
        <w:rPr>
          <w:rFonts w:eastAsia="Times New Roman"/>
        </w:rPr>
      </w:pPr>
      <w:r w:rsidRPr="009B2EFC">
        <w:rPr>
          <w:rFonts w:eastAsia="Times New Roman"/>
        </w:rPr>
        <w:pict>
          <v:rect id="_x0000_i1026" style="width:0;height:1.5pt" o:hralign="center" o:hrstd="t" o:hr="t" fillcolor="#a0a0a0" stroked="f"/>
        </w:pict>
      </w:r>
    </w:p>
    <w:p w:rsidR="00C54BBC" w:rsidRDefault="00EE412D" w:rsidP="009F287F">
      <w:pPr>
        <w:pStyle w:val="Heading1"/>
        <w:ind w:left="720"/>
        <w:rPr>
          <w:ins w:id="119" w:author="Liz Garnand" w:date="2009-06-22T16:29:00Z"/>
        </w:rPr>
      </w:pPr>
      <w:ins w:id="120" w:author="Liz Garnand" w:date="2009-06-22T16:26:00Z">
        <w:r w:rsidRPr="00EE412D">
          <w:rPr>
            <w:i/>
          </w:rPr>
          <w:t xml:space="preserve">SECTION </w:t>
        </w:r>
        <w:r>
          <w:rPr>
            <w:i/>
          </w:rPr>
          <w:t>2</w:t>
        </w:r>
      </w:ins>
      <w:ins w:id="121" w:author="Liz Garnand" w:date="2009-06-22T17:13:00Z">
        <w:r w:rsidR="007F6F34">
          <w:rPr>
            <w:i/>
          </w:rPr>
          <w:t>a</w:t>
        </w:r>
      </w:ins>
      <w:ins w:id="122" w:author="Liz Garnand" w:date="2009-06-22T16:26:00Z">
        <w:r w:rsidRPr="00EE412D">
          <w:rPr>
            <w:i/>
          </w:rPr>
          <w:t>:</w:t>
        </w:r>
        <w:r>
          <w:t xml:space="preserve"> </w:t>
        </w:r>
      </w:ins>
      <w:ins w:id="123" w:author="Liz Garnand" w:date="2009-06-22T16:28:00Z">
        <w:r w:rsidR="00C54BBC">
          <w:t xml:space="preserve"> SQL Server </w:t>
        </w:r>
      </w:ins>
      <w:ins w:id="124" w:author="Liz Garnand" w:date="2009-06-22T20:32:00Z">
        <w:r w:rsidR="003218AD">
          <w:t>i</w:t>
        </w:r>
      </w:ins>
      <w:ins w:id="125" w:author="Liz Garnand" w:date="2009-06-22T16:28:00Z">
        <w:r w:rsidR="00C54BBC">
          <w:t>nstall</w:t>
        </w:r>
      </w:ins>
    </w:p>
    <w:p w:rsidR="00C54BBC" w:rsidRPr="00C54BBC" w:rsidRDefault="00C54BBC" w:rsidP="00C54BBC">
      <w:pPr>
        <w:rPr>
          <w:ins w:id="126" w:author="Liz Garnand" w:date="2009-06-22T16:28:00Z"/>
        </w:rPr>
        <w:pPrChange w:id="127" w:author="Liz Garnand" w:date="2009-06-22T16:29:00Z">
          <w:pPr>
            <w:pStyle w:val="Heading1"/>
            <w:ind w:left="720"/>
          </w:pPr>
        </w:pPrChange>
      </w:pPr>
    </w:p>
    <w:p w:rsidR="00B50035" w:rsidRPr="00C54BBC" w:rsidRDefault="00C54BBC" w:rsidP="00C54BBC">
      <w:pPr>
        <w:ind w:left="720"/>
        <w:pPrChange w:id="128" w:author="Liz Garnand" w:date="2009-06-22T16:29:00Z">
          <w:pPr>
            <w:pStyle w:val="Heading1"/>
            <w:ind w:left="720"/>
          </w:pPr>
        </w:pPrChange>
      </w:pPr>
      <w:ins w:id="129" w:author="Liz Garnand" w:date="2009-06-22T16:29:00Z">
        <w:r w:rsidRPr="00C54BBC">
          <w:rPr>
            <w:rStyle w:val="Strong"/>
            <w:rPrChange w:id="130" w:author="Liz Garnand" w:date="2009-06-22T16:29:00Z">
              <w:rPr>
                <w:rStyle w:val="Strong"/>
                <w:b/>
              </w:rPr>
            </w:rPrChange>
          </w:rPr>
          <w:lastRenderedPageBreak/>
          <w:t>Server Version:</w:t>
        </w:r>
        <w:r>
          <w:rPr>
            <w:rStyle w:val="Strong"/>
            <w:b w:val="0"/>
          </w:rPr>
          <w:t xml:space="preserve">  </w:t>
        </w:r>
      </w:ins>
      <w:r w:rsidR="006B6AA0" w:rsidRPr="00C54BBC">
        <w:rPr>
          <w:rStyle w:val="Strong"/>
          <w:b w:val="0"/>
        </w:rPr>
        <w:t>If SQL Server is not already installed at your site, you will need to install SQL Server 2005 or 2008, either Standard</w:t>
      </w:r>
      <w:ins w:id="131" w:author="Liz Garnand" w:date="2009-06-22T20:54:00Z">
        <w:r w:rsidR="008F4994">
          <w:rPr>
            <w:rStyle w:val="Strong"/>
            <w:b w:val="0"/>
          </w:rPr>
          <w:t xml:space="preserve"> or </w:t>
        </w:r>
      </w:ins>
      <w:del w:id="132" w:author="Liz Garnand" w:date="2009-06-22T20:53:00Z">
        <w:r w:rsidR="006B6AA0" w:rsidRPr="00C54BBC" w:rsidDel="008F4994">
          <w:rPr>
            <w:rStyle w:val="Strong"/>
            <w:b w:val="0"/>
          </w:rPr>
          <w:delText xml:space="preserve"> or </w:delText>
        </w:r>
      </w:del>
      <w:r w:rsidR="006B6AA0" w:rsidRPr="00C54BBC">
        <w:rPr>
          <w:rStyle w:val="Strong"/>
          <w:b w:val="0"/>
        </w:rPr>
        <w:t>Enterprise or Express for small organizations.</w:t>
      </w:r>
      <w:ins w:id="133" w:author="Liz Garnand" w:date="2009-06-22T16:49:00Z">
        <w:r w:rsidR="00745403">
          <w:rPr>
            <w:rStyle w:val="Strong"/>
            <w:b w:val="0"/>
          </w:rPr>
          <w:t xml:space="preserve">   </w:t>
        </w:r>
        <w:r w:rsidR="00745403">
          <w:rPr>
            <w:rStyle w:val="style21"/>
            <w:rFonts w:hint="default"/>
          </w:rPr>
          <w:t>SQL Server 2008 is recommended</w:t>
        </w:r>
      </w:ins>
      <w:ins w:id="134" w:author="Liz Garnand" w:date="2009-06-22T20:54:00Z">
        <w:r w:rsidR="008F4994">
          <w:rPr>
            <w:rStyle w:val="style21"/>
            <w:rFonts w:hint="default"/>
          </w:rPr>
          <w:t xml:space="preserve"> for best performance of ECM Library.  </w:t>
        </w:r>
      </w:ins>
    </w:p>
    <w:p w:rsidR="00C54BBC" w:rsidRDefault="00C54BBC" w:rsidP="00C54BBC">
      <w:pPr>
        <w:ind w:left="720"/>
        <w:rPr>
          <w:ins w:id="135" w:author="Liz Garnand" w:date="2009-06-22T16:58:00Z"/>
          <w:rStyle w:val="Strong"/>
          <w:b w:val="0"/>
        </w:rPr>
        <w:pPrChange w:id="136" w:author="Liz Garnand" w:date="2009-06-22T16:29:00Z">
          <w:pPr>
            <w:pStyle w:val="style3"/>
            <w:ind w:left="1440"/>
          </w:pPr>
        </w:pPrChange>
      </w:pPr>
    </w:p>
    <w:p w:rsidR="00745403" w:rsidRDefault="007F6F34" w:rsidP="00745403">
      <w:pPr>
        <w:ind w:left="720" w:firstLine="720"/>
        <w:rPr>
          <w:ins w:id="137" w:author="Liz Garnand" w:date="2009-06-22T16:59:00Z"/>
        </w:rPr>
        <w:pPrChange w:id="138" w:author="Liz Garnand" w:date="2009-06-22T16:59:00Z">
          <w:pPr>
            <w:pStyle w:val="style3"/>
            <w:ind w:left="1440"/>
          </w:pPr>
        </w:pPrChange>
      </w:pPr>
      <w:ins w:id="139" w:author="Liz Garnand" w:date="2009-06-22T17:12:00Z">
        <w:r>
          <w:rPr>
            <w:rStyle w:val="style21"/>
            <w:rFonts w:hint="default"/>
            <w:b/>
          </w:rPr>
          <w:t xml:space="preserve">Microsoft </w:t>
        </w:r>
        <w:r>
          <w:rPr>
            <w:rStyle w:val="style21"/>
            <w:rFonts w:hint="default"/>
            <w:b/>
          </w:rPr>
          <w:t xml:space="preserve">SQL Express </w:t>
        </w:r>
      </w:ins>
      <w:ins w:id="140" w:author="Liz Garnand" w:date="2009-06-22T16:59:00Z">
        <w:r w:rsidR="00745403">
          <w:fldChar w:fldCharType="begin"/>
        </w:r>
        <w:r w:rsidR="00745403">
          <w:instrText>HYPERLINK "http://www.microsoft.com/express/sql/download/"</w:instrText>
        </w:r>
        <w:r w:rsidR="00745403">
          <w:fldChar w:fldCharType="separate"/>
        </w:r>
        <w:r w:rsidR="00745403">
          <w:rPr>
            <w:rStyle w:val="Hyperlink"/>
            <w:rFonts w:hint="cs"/>
          </w:rPr>
          <w:t>SQL Server 2008 Download Site</w:t>
        </w:r>
        <w:r w:rsidR="00745403">
          <w:fldChar w:fldCharType="end"/>
        </w:r>
      </w:ins>
    </w:p>
    <w:p w:rsidR="003218AD" w:rsidRDefault="003218AD" w:rsidP="003218AD">
      <w:pPr>
        <w:pStyle w:val="style2"/>
        <w:ind w:left="720"/>
        <w:rPr>
          <w:ins w:id="141" w:author="Liz Garnand" w:date="2009-06-22T20:32:00Z"/>
        </w:rPr>
      </w:pPr>
      <w:proofErr w:type="gramStart"/>
      <w:ins w:id="142" w:author="Liz Garnand" w:date="2009-06-22T20:32:00Z">
        <w:r w:rsidRPr="00C54BBC">
          <w:rPr>
            <w:rFonts w:hint="cs"/>
            <w:i/>
          </w:rPr>
          <w:t>SQL Server Management Studio</w:t>
        </w:r>
        <w:r>
          <w:rPr>
            <w:i/>
          </w:rPr>
          <w:t>.</w:t>
        </w:r>
        <w:proofErr w:type="gramEnd"/>
        <w:r>
          <w:rPr>
            <w:i/>
          </w:rPr>
          <w:t xml:space="preserve">  </w:t>
        </w:r>
        <w:r>
          <w:t xml:space="preserve">Please install this application next.  Although </w:t>
        </w:r>
        <w:r>
          <w:t xml:space="preserve">this is not required to run the product, </w:t>
        </w:r>
        <w:r>
          <w:t xml:space="preserve">it will be </w:t>
        </w:r>
        <w:r>
          <w:t>needed</w:t>
        </w:r>
        <w:r>
          <w:t xml:space="preserve"> if there is any work or changes to be done to the database</w:t>
        </w:r>
      </w:ins>
      <w:ins w:id="143" w:author="Liz Garnand" w:date="2009-06-22T20:54:00Z">
        <w:r w:rsidR="008F4994">
          <w:t xml:space="preserve"> in the future.</w:t>
        </w:r>
      </w:ins>
    </w:p>
    <w:p w:rsidR="007F6F34" w:rsidRDefault="00FA168D" w:rsidP="007F6F34">
      <w:pPr>
        <w:pStyle w:val="style2"/>
        <w:ind w:left="1440"/>
        <w:rPr>
          <w:ins w:id="144" w:author="Liz Garnand" w:date="2009-06-22T17:15:00Z"/>
        </w:rPr>
      </w:pPr>
      <w:ins w:id="145" w:author="Liz Garnand" w:date="2009-06-22T20:15:00Z">
        <w:r w:rsidRPr="00FA168D">
          <w:rPr>
            <w:b/>
            <w:rPrChange w:id="146" w:author="Liz Garnand" w:date="2009-06-22T20:16:00Z">
              <w:rPr/>
            </w:rPrChange>
          </w:rPr>
          <w:t>Microsoft Management Studio</w:t>
        </w:r>
        <w:r>
          <w:t xml:space="preserve"> (</w:t>
        </w:r>
      </w:ins>
      <w:ins w:id="147" w:author="Liz Garnand" w:date="2009-06-22T17:15:00Z">
        <w:r w:rsidR="007F6F34">
          <w:fldChar w:fldCharType="begin"/>
        </w:r>
        <w:r w:rsidR="007F6F34">
          <w:instrText>HYPERLINK "http://msdn.microsoft.com/en-us/library/ms365247.aspx"</w:instrText>
        </w:r>
        <w:r w:rsidR="007F6F34">
          <w:fldChar w:fldCharType="separate"/>
        </w:r>
      </w:ins>
      <w:ins w:id="148" w:author="Liz Garnand" w:date="2009-06-22T20:15:00Z">
        <w:r>
          <w:rPr>
            <w:rStyle w:val="Hyperlink"/>
          </w:rPr>
          <w:t>link</w:t>
        </w:r>
      </w:ins>
      <w:ins w:id="149" w:author="Liz Garnand" w:date="2009-06-22T17:15:00Z">
        <w:r w:rsidR="007F6F34">
          <w:fldChar w:fldCharType="end"/>
        </w:r>
      </w:ins>
      <w:ins w:id="150" w:author="Liz Garnand" w:date="2009-06-22T20:16:00Z">
        <w:r>
          <w:t>)</w:t>
        </w:r>
      </w:ins>
    </w:p>
    <w:p w:rsidR="007F6F34" w:rsidRDefault="007F6F34" w:rsidP="007F6F34">
      <w:pPr>
        <w:pStyle w:val="Heading1"/>
        <w:ind w:firstLine="720"/>
        <w:rPr>
          <w:ins w:id="151" w:author="Liz Garnand" w:date="2009-06-22T17:13:00Z"/>
        </w:rPr>
        <w:pPrChange w:id="152" w:author="Liz Garnand" w:date="2009-06-22T17:14:00Z">
          <w:pPr>
            <w:pStyle w:val="Heading1"/>
            <w:ind w:left="720"/>
          </w:pPr>
        </w:pPrChange>
      </w:pPr>
      <w:ins w:id="153" w:author="Liz Garnand" w:date="2009-06-22T17:13:00Z">
        <w:r w:rsidRPr="00EE412D">
          <w:rPr>
            <w:i/>
          </w:rPr>
          <w:t xml:space="preserve">SECTION </w:t>
        </w:r>
        <w:r>
          <w:rPr>
            <w:i/>
          </w:rPr>
          <w:t>2</w:t>
        </w:r>
        <w:r>
          <w:rPr>
            <w:i/>
          </w:rPr>
          <w:t>b</w:t>
        </w:r>
        <w:r w:rsidRPr="00EE412D">
          <w:rPr>
            <w:i/>
          </w:rPr>
          <w:t>:</w:t>
        </w:r>
        <w:r>
          <w:t xml:space="preserve">  </w:t>
        </w:r>
      </w:ins>
      <w:ins w:id="154" w:author="Liz Garnand" w:date="2009-06-22T17:23:00Z">
        <w:r w:rsidR="008F74BE">
          <w:t xml:space="preserve">SQL Server </w:t>
        </w:r>
      </w:ins>
      <w:proofErr w:type="gramStart"/>
      <w:ins w:id="155" w:author="Liz Garnand" w:date="2009-06-22T20:32:00Z">
        <w:r w:rsidR="003218AD">
          <w:t>i</w:t>
        </w:r>
      </w:ins>
      <w:ins w:id="156" w:author="Liz Garnand" w:date="2009-06-22T17:23:00Z">
        <w:r w:rsidR="008F74BE">
          <w:t>nstall</w:t>
        </w:r>
        <w:r w:rsidR="008F74BE">
          <w:t xml:space="preserve"> </w:t>
        </w:r>
        <w:r w:rsidR="008F74BE">
          <w:t xml:space="preserve"> for</w:t>
        </w:r>
        <w:proofErr w:type="gramEnd"/>
        <w:r w:rsidR="008F74BE">
          <w:t xml:space="preserve"> p</w:t>
        </w:r>
      </w:ins>
      <w:ins w:id="157" w:author="Liz Garnand" w:date="2009-06-22T17:14:00Z">
        <w:r>
          <w:t xml:space="preserve">ersonal </w:t>
        </w:r>
      </w:ins>
      <w:ins w:id="158" w:author="Liz Garnand" w:date="2009-06-22T17:23:00Z">
        <w:r w:rsidR="008F74BE">
          <w:t>c</w:t>
        </w:r>
      </w:ins>
      <w:ins w:id="159" w:author="Liz Garnand" w:date="2009-06-22T17:14:00Z">
        <w:r>
          <w:t xml:space="preserve">omputer demo version </w:t>
        </w:r>
      </w:ins>
    </w:p>
    <w:p w:rsidR="007F6F34" w:rsidRPr="00C54BBC" w:rsidRDefault="007F6F34" w:rsidP="00E62005">
      <w:pPr>
        <w:ind w:left="720"/>
        <w:rPr>
          <w:ins w:id="160" w:author="Liz Garnand" w:date="2009-06-22T17:13:00Z"/>
        </w:rPr>
        <w:pPrChange w:id="161" w:author="Liz Garnand" w:date="2009-06-22T20:12:00Z">
          <w:pPr/>
        </w:pPrChange>
      </w:pPr>
    </w:p>
    <w:p w:rsidR="00B50035" w:rsidRPr="00C54BBC" w:rsidRDefault="006B6AA0" w:rsidP="00E62005">
      <w:pPr>
        <w:ind w:left="720"/>
        <w:pPrChange w:id="162" w:author="Liz Garnand" w:date="2009-06-22T20:12:00Z">
          <w:pPr>
            <w:pStyle w:val="style3"/>
            <w:ind w:left="1440"/>
          </w:pPr>
        </w:pPrChange>
      </w:pPr>
      <w:r w:rsidRPr="00C54BBC">
        <w:rPr>
          <w:rStyle w:val="Strong"/>
          <w:b w:val="0"/>
        </w:rPr>
        <w:t xml:space="preserve">If you wish to use the free version of SQL </w:t>
      </w:r>
      <w:del w:id="163" w:author="Liz Garnand" w:date="2009-06-22T17:16:00Z">
        <w:r w:rsidRPr="00C54BBC" w:rsidDel="007F6F34">
          <w:rPr>
            <w:rStyle w:val="Strong"/>
            <w:b w:val="0"/>
          </w:rPr>
          <w:delText>Server, SQL</w:delText>
        </w:r>
      </w:del>
      <w:ins w:id="164" w:author="Liz Garnand" w:date="2009-06-22T17:16:00Z">
        <w:r w:rsidR="007F6F34">
          <w:rPr>
            <w:rStyle w:val="Strong"/>
            <w:b w:val="0"/>
          </w:rPr>
          <w:t>Server</w:t>
        </w:r>
      </w:ins>
      <w:r w:rsidRPr="00C54BBC">
        <w:rPr>
          <w:rStyle w:val="Strong"/>
          <w:b w:val="0"/>
        </w:rPr>
        <w:t xml:space="preserve"> Express, we recommend </w:t>
      </w:r>
      <w:ins w:id="165" w:author="Liz Garnand" w:date="2009-06-22T17:16:00Z">
        <w:r w:rsidR="007F6F34" w:rsidRPr="008F4994">
          <w:rPr>
            <w:rStyle w:val="Strong"/>
            <w:b w:val="0"/>
            <w:u w:val="single"/>
            <w:rPrChange w:id="166" w:author="Liz Garnand" w:date="2009-06-22T20:55:00Z">
              <w:rPr>
                <w:rStyle w:val="Strong"/>
                <w:b w:val="0"/>
              </w:rPr>
            </w:rPrChange>
          </w:rPr>
          <w:t>“</w:t>
        </w:r>
      </w:ins>
      <w:r w:rsidRPr="008F4994">
        <w:rPr>
          <w:rStyle w:val="Strong"/>
          <w:b w:val="0"/>
          <w:i/>
          <w:u w:val="single"/>
          <w:rPrChange w:id="167" w:author="Liz Garnand" w:date="2009-06-22T20:55:00Z">
            <w:rPr>
              <w:rStyle w:val="Strong"/>
              <w:b w:val="0"/>
            </w:rPr>
          </w:rPrChange>
        </w:rPr>
        <w:t>SQL Server 2008 Express with</w:t>
      </w:r>
      <w:ins w:id="168" w:author="Liz Garnand" w:date="2009-06-22T20:10:00Z">
        <w:r w:rsidR="00E62005" w:rsidRPr="008F4994">
          <w:rPr>
            <w:rStyle w:val="Strong"/>
            <w:b w:val="0"/>
            <w:i/>
            <w:u w:val="single"/>
            <w:rPrChange w:id="169" w:author="Liz Garnand" w:date="2009-06-22T20:55:00Z">
              <w:rPr>
                <w:rStyle w:val="Strong"/>
                <w:b w:val="0"/>
                <w:i/>
              </w:rPr>
            </w:rPrChange>
          </w:rPr>
          <w:t xml:space="preserve"> </w:t>
        </w:r>
      </w:ins>
      <w:del w:id="170" w:author="Liz Garnand" w:date="2009-06-22T20:09:00Z">
        <w:r w:rsidRPr="008F4994" w:rsidDel="00E62005">
          <w:rPr>
            <w:rStyle w:val="Strong"/>
            <w:b w:val="0"/>
            <w:i/>
            <w:u w:val="single"/>
            <w:rPrChange w:id="171" w:author="Liz Garnand" w:date="2009-06-22T20:55:00Z">
              <w:rPr>
                <w:rStyle w:val="Strong"/>
                <w:b w:val="0"/>
              </w:rPr>
            </w:rPrChange>
          </w:rPr>
          <w:delText xml:space="preserve"> </w:delText>
        </w:r>
      </w:del>
      <w:r w:rsidRPr="008F4994">
        <w:rPr>
          <w:rStyle w:val="Strong"/>
          <w:b w:val="0"/>
          <w:i/>
          <w:u w:val="single"/>
          <w:rPrChange w:id="172" w:author="Liz Garnand" w:date="2009-06-22T20:55:00Z">
            <w:rPr>
              <w:rStyle w:val="Strong"/>
              <w:b w:val="0"/>
            </w:rPr>
          </w:rPrChange>
        </w:rPr>
        <w:t>Advanced Services</w:t>
      </w:r>
      <w:ins w:id="173" w:author="Liz Garnand" w:date="2009-06-22T17:16:00Z">
        <w:r w:rsidR="007F6F34" w:rsidRPr="008F4994">
          <w:rPr>
            <w:rStyle w:val="Strong"/>
            <w:b w:val="0"/>
            <w:i/>
            <w:u w:val="single"/>
            <w:rPrChange w:id="174" w:author="Liz Garnand" w:date="2009-06-22T20:55:00Z">
              <w:rPr>
                <w:rStyle w:val="Strong"/>
                <w:b w:val="0"/>
                <w:i/>
              </w:rPr>
            </w:rPrChange>
          </w:rPr>
          <w:t>”</w:t>
        </w:r>
      </w:ins>
      <w:ins w:id="175" w:author="Liz Garnand" w:date="2009-06-22T20:12:00Z">
        <w:r w:rsidR="00E62005">
          <w:rPr>
            <w:rStyle w:val="Strong"/>
            <w:b w:val="0"/>
            <w:i/>
          </w:rPr>
          <w:t xml:space="preserve"> </w:t>
        </w:r>
        <w:r w:rsidR="00E62005" w:rsidRPr="00E62005">
          <w:rPr>
            <w:rStyle w:val="Strong"/>
            <w:b w:val="0"/>
            <w:rPrChange w:id="176" w:author="Liz Garnand" w:date="2009-06-22T20:13:00Z">
              <w:rPr>
                <w:rStyle w:val="Strong"/>
                <w:b w:val="0"/>
                <w:i/>
              </w:rPr>
            </w:rPrChange>
          </w:rPr>
          <w:t>from the list of SQL versions on th</w:t>
        </w:r>
      </w:ins>
      <w:ins w:id="177" w:author="Liz Garnand" w:date="2009-06-22T20:13:00Z">
        <w:r w:rsidR="00E62005" w:rsidRPr="00E62005">
          <w:rPr>
            <w:rStyle w:val="Strong"/>
            <w:b w:val="0"/>
            <w:rPrChange w:id="178" w:author="Liz Garnand" w:date="2009-06-22T20:13:00Z">
              <w:rPr>
                <w:rStyle w:val="Strong"/>
                <w:b w:val="0"/>
                <w:i/>
              </w:rPr>
            </w:rPrChange>
          </w:rPr>
          <w:t xml:space="preserve">e </w:t>
        </w:r>
        <w:r w:rsidR="00E62005">
          <w:rPr>
            <w:rStyle w:val="Strong"/>
            <w:b w:val="0"/>
          </w:rPr>
          <w:t>website link below</w:t>
        </w:r>
      </w:ins>
      <w:ins w:id="179" w:author="Liz Garnand" w:date="2009-06-22T20:55:00Z">
        <w:r w:rsidR="008F4994">
          <w:rPr>
            <w:rStyle w:val="Strong"/>
            <w:b w:val="0"/>
          </w:rPr>
          <w:t>.  Please note that you are limited to</w:t>
        </w:r>
      </w:ins>
      <w:ins w:id="180" w:author="Liz Garnand" w:date="2009-06-22T20:56:00Z">
        <w:r w:rsidR="008F4994">
          <w:rPr>
            <w:rStyle w:val="Strong"/>
            <w:b w:val="0"/>
          </w:rPr>
          <w:t xml:space="preserve"> approximately</w:t>
        </w:r>
      </w:ins>
      <w:ins w:id="181" w:author="Liz Garnand" w:date="2009-06-22T20:55:00Z">
        <w:r w:rsidR="008F4994">
          <w:rPr>
            <w:rStyle w:val="Strong"/>
            <w:b w:val="0"/>
          </w:rPr>
          <w:t xml:space="preserve"> 4 Giga</w:t>
        </w:r>
      </w:ins>
      <w:ins w:id="182" w:author="Liz Garnand" w:date="2009-06-22T20:56:00Z">
        <w:r w:rsidR="008F4994">
          <w:rPr>
            <w:rStyle w:val="Strong"/>
            <w:b w:val="0"/>
          </w:rPr>
          <w:t>bytes of data on the free version.</w:t>
        </w:r>
      </w:ins>
      <w:ins w:id="183" w:author="Liz Garnand" w:date="2009-06-22T20:13:00Z">
        <w:r w:rsidR="00E62005">
          <w:rPr>
            <w:rStyle w:val="Strong"/>
            <w:b w:val="0"/>
            <w:i/>
          </w:rPr>
          <w:t xml:space="preserve"> </w:t>
        </w:r>
      </w:ins>
      <w:ins w:id="184" w:author="Liz Garnand" w:date="2009-06-22T17:26:00Z">
        <w:r w:rsidR="008F74BE">
          <w:rPr>
            <w:rStyle w:val="Strong"/>
            <w:b w:val="0"/>
          </w:rPr>
          <w:t xml:space="preserve"> </w:t>
        </w:r>
      </w:ins>
      <w:del w:id="185" w:author="Liz Garnand" w:date="2009-06-22T17:26:00Z">
        <w:r w:rsidRPr="00C54BBC" w:rsidDel="008F74BE">
          <w:rPr>
            <w:rStyle w:val="Strong"/>
            <w:b w:val="0"/>
          </w:rPr>
          <w:delText xml:space="preserve"> as these are required for the application to run properly. (Be certain when using the link below to download SQL Server 2008 with advanced services)</w:delText>
        </w:r>
      </w:del>
    </w:p>
    <w:p w:rsidR="00B50035" w:rsidRDefault="006B6AA0" w:rsidP="006617D1">
      <w:pPr>
        <w:pStyle w:val="style2"/>
        <w:ind w:left="1440"/>
        <w:rPr>
          <w:ins w:id="186" w:author="Liz Garnand" w:date="2009-06-22T17:15:00Z"/>
        </w:rPr>
      </w:pPr>
      <w:del w:id="187" w:author="Liz Garnand" w:date="2009-06-22T17:12:00Z">
        <w:r w:rsidDel="007F6F34">
          <w:rPr>
            <w:rFonts w:hint="cs"/>
          </w:rPr>
          <w:delText>    </w:delText>
        </w:r>
      </w:del>
      <w:ins w:id="188" w:author="Liz Garnand" w:date="2009-06-22T17:12:00Z">
        <w:r w:rsidR="007F6F34">
          <w:rPr>
            <w:rStyle w:val="style21"/>
            <w:rFonts w:hint="default"/>
            <w:b/>
          </w:rPr>
          <w:t xml:space="preserve">Microsoft SQL Express </w:t>
        </w:r>
      </w:ins>
      <w:del w:id="189" w:author="Liz Garnand" w:date="2009-06-22T17:12:00Z">
        <w:r w:rsidDel="007F6F34">
          <w:rPr>
            <w:rFonts w:hint="cs"/>
          </w:rPr>
          <w:delText xml:space="preserve"> </w:delText>
        </w:r>
      </w:del>
      <w:r w:rsidR="009B2EFC">
        <w:fldChar w:fldCharType="begin"/>
      </w:r>
      <w:r w:rsidR="009B2EFC">
        <w:instrText>HYPERLINK "http://www.microsoft.com/express/sql/download/"</w:instrText>
      </w:r>
      <w:r w:rsidR="009B2EFC">
        <w:fldChar w:fldCharType="separate"/>
      </w:r>
      <w:r>
        <w:rPr>
          <w:rStyle w:val="Hyperlink"/>
          <w:rFonts w:hint="cs"/>
        </w:rPr>
        <w:t>SQL Server 20</w:t>
      </w:r>
      <w:r>
        <w:rPr>
          <w:rStyle w:val="Hyperlink"/>
          <w:rFonts w:hint="cs"/>
        </w:rPr>
        <w:t>0</w:t>
      </w:r>
      <w:r>
        <w:rPr>
          <w:rStyle w:val="Hyperlink"/>
          <w:rFonts w:hint="cs"/>
        </w:rPr>
        <w:t>8 Download Site</w:t>
      </w:r>
      <w:r w:rsidR="009B2EFC">
        <w:fldChar w:fldCharType="end"/>
      </w:r>
    </w:p>
    <w:p w:rsidR="008F4994" w:rsidRDefault="007F6F34" w:rsidP="008F4994">
      <w:pPr>
        <w:pStyle w:val="style2"/>
        <w:ind w:left="720"/>
        <w:rPr>
          <w:ins w:id="190" w:author="Liz Garnand" w:date="2009-06-22T20:55:00Z"/>
        </w:rPr>
      </w:pPr>
      <w:moveToRangeStart w:id="191" w:author="Liz Garnand" w:date="2009-06-22T17:15:00Z" w:name="move233454255"/>
      <w:proofErr w:type="gramStart"/>
      <w:moveTo w:id="192" w:author="Liz Garnand" w:date="2009-06-22T17:15:00Z">
        <w:r w:rsidRPr="00C54BBC">
          <w:rPr>
            <w:rFonts w:hint="cs"/>
            <w:i/>
          </w:rPr>
          <w:t>SQL Server Management Studio</w:t>
        </w:r>
      </w:moveTo>
      <w:ins w:id="193" w:author="Liz Garnand" w:date="2009-06-22T20:30:00Z">
        <w:r w:rsidR="002653AB">
          <w:rPr>
            <w:i/>
          </w:rPr>
          <w:t>.</w:t>
        </w:r>
        <w:proofErr w:type="gramEnd"/>
        <w:r w:rsidR="002653AB">
          <w:rPr>
            <w:i/>
          </w:rPr>
          <w:t xml:space="preserve">  </w:t>
        </w:r>
      </w:ins>
      <w:ins w:id="194" w:author="Liz Garnand" w:date="2009-06-22T20:31:00Z">
        <w:r w:rsidR="002653AB">
          <w:t xml:space="preserve">Please install this application next.  </w:t>
        </w:r>
      </w:ins>
      <w:ins w:id="195" w:author="Liz Garnand" w:date="2009-06-22T20:55:00Z">
        <w:r w:rsidR="008F4994">
          <w:t xml:space="preserve">Although </w:t>
        </w:r>
        <w:r w:rsidR="008F4994">
          <w:t xml:space="preserve">this is not required to run the product, </w:t>
        </w:r>
        <w:r w:rsidR="008F4994">
          <w:t>it will be needed if there is any work or changes to be done to the database in the future.</w:t>
        </w:r>
      </w:ins>
    </w:p>
    <w:p w:rsidR="007F6F34" w:rsidDel="008F4994" w:rsidRDefault="007F6F34" w:rsidP="008F4994">
      <w:pPr>
        <w:pStyle w:val="style2"/>
        <w:ind w:left="720"/>
        <w:rPr>
          <w:del w:id="196" w:author="Liz Garnand" w:date="2009-06-22T20:55:00Z"/>
        </w:rPr>
      </w:pPr>
      <w:moveTo w:id="197" w:author="Liz Garnand" w:date="2009-06-22T17:15:00Z">
        <w:del w:id="198" w:author="Liz Garnand" w:date="2009-06-22T20:30:00Z">
          <w:r w:rsidRPr="00C54BBC" w:rsidDel="002653AB">
            <w:rPr>
              <w:i/>
            </w:rPr>
            <w:delText xml:space="preserve"> –</w:delText>
          </w:r>
          <w:r w:rsidDel="002653AB">
            <w:delText xml:space="preserve"> </w:delText>
          </w:r>
        </w:del>
        <w:del w:id="199" w:author="Liz Garnand" w:date="2009-06-22T20:55:00Z">
          <w:r w:rsidDel="008F4994">
            <w:delText xml:space="preserve">this is not required to run the product, </w:delText>
          </w:r>
        </w:del>
        <w:del w:id="200" w:author="Liz Garnand" w:date="2009-06-22T20:31:00Z">
          <w:r w:rsidDel="003218AD">
            <w:delText>but it does make your life much, much easier when it is time to work with the database.</w:delText>
          </w:r>
        </w:del>
      </w:moveTo>
    </w:p>
    <w:p w:rsidR="00FA168D" w:rsidRDefault="007F6F34" w:rsidP="00FA168D">
      <w:pPr>
        <w:pStyle w:val="style2"/>
        <w:ind w:left="1440"/>
        <w:rPr>
          <w:ins w:id="201" w:author="Liz Garnand" w:date="2009-06-22T20:16:00Z"/>
        </w:rPr>
      </w:pPr>
      <w:moveTo w:id="202" w:author="Liz Garnand" w:date="2009-06-22T17:15:00Z">
        <w:r>
          <w:rPr>
            <w:rFonts w:hint="cs"/>
          </w:rPr>
          <w:t> </w:t>
        </w:r>
        <w:del w:id="203" w:author="Liz Garnand" w:date="2009-06-22T20:15:00Z">
          <w:r w:rsidDel="00FA168D">
            <w:rPr>
              <w:rFonts w:hint="cs"/>
            </w:rPr>
            <w:delText> </w:delText>
          </w:r>
        </w:del>
        <w:del w:id="204" w:author="Liz Garnand" w:date="2009-06-22T20:14:00Z">
          <w:r w:rsidDel="00FA168D">
            <w:rPr>
              <w:rFonts w:hint="cs"/>
            </w:rPr>
            <w:delText xml:space="preserve">   </w:delText>
          </w:r>
        </w:del>
      </w:moveTo>
      <w:ins w:id="205" w:author="Liz Garnand" w:date="2009-06-22T20:16:00Z">
        <w:r w:rsidR="00FA168D" w:rsidRPr="00FA168D">
          <w:rPr>
            <w:b/>
          </w:rPr>
          <w:t>Microsoft Management Studio</w:t>
        </w:r>
        <w:r w:rsidR="00FA168D">
          <w:t xml:space="preserve"> (</w:t>
        </w:r>
        <w:r w:rsidR="00FA168D">
          <w:fldChar w:fldCharType="begin"/>
        </w:r>
        <w:r w:rsidR="00FA168D">
          <w:instrText>HYPERLINK "http://msdn.microsoft.com/en-us/library/ms365247.aspx"</w:instrText>
        </w:r>
        <w:r w:rsidR="00FA168D">
          <w:fldChar w:fldCharType="separate"/>
        </w:r>
        <w:r w:rsidR="00FA168D">
          <w:rPr>
            <w:rStyle w:val="Hyperlink"/>
          </w:rPr>
          <w:t>li</w:t>
        </w:r>
        <w:r w:rsidR="00FA168D">
          <w:rPr>
            <w:rStyle w:val="Hyperlink"/>
          </w:rPr>
          <w:t>n</w:t>
        </w:r>
        <w:r w:rsidR="00FA168D">
          <w:rPr>
            <w:rStyle w:val="Hyperlink"/>
          </w:rPr>
          <w:t>k</w:t>
        </w:r>
        <w:r w:rsidR="00FA168D">
          <w:fldChar w:fldCharType="end"/>
        </w:r>
        <w:r w:rsidR="00FA168D">
          <w:t>)</w:t>
        </w:r>
      </w:ins>
    </w:p>
    <w:p w:rsidR="007F6F34" w:rsidDel="00FA168D" w:rsidRDefault="007F6F34" w:rsidP="00C55D80">
      <w:pPr>
        <w:pStyle w:val="style2"/>
        <w:rPr>
          <w:del w:id="206" w:author="Liz Garnand" w:date="2009-06-22T20:16:00Z"/>
        </w:rPr>
        <w:pPrChange w:id="207" w:author="Liz Garnand" w:date="2009-06-22T20:44:00Z">
          <w:pPr>
            <w:pStyle w:val="style2"/>
            <w:ind w:left="1440"/>
          </w:pPr>
        </w:pPrChange>
      </w:pPr>
      <w:moveTo w:id="208" w:author="Liz Garnand" w:date="2009-06-22T17:15:00Z">
        <w:del w:id="209" w:author="Liz Garnand" w:date="2009-06-22T20:16:00Z">
          <w:r w:rsidDel="00FA168D">
            <w:fldChar w:fldCharType="begin"/>
          </w:r>
          <w:r w:rsidDel="00FA168D">
            <w:delInstrText>HYPERLINK "http://msdn.microsoft.com/en-us/library/ms365247.aspx"</w:delInstrText>
          </w:r>
          <w:r w:rsidDel="00FA168D">
            <w:fldChar w:fldCharType="separate"/>
          </w:r>
        </w:del>
        <w:del w:id="210" w:author="Liz Garnand" w:date="2009-06-22T20:14:00Z">
          <w:r w:rsidDel="00E62005">
            <w:rPr>
              <w:rStyle w:val="Hyperlink"/>
              <w:rFonts w:hint="cs"/>
            </w:rPr>
            <w:delText xml:space="preserve">Download </w:delText>
          </w:r>
        </w:del>
        <w:del w:id="211" w:author="Liz Garnand" w:date="2009-06-22T20:16:00Z">
          <w:r w:rsidDel="00FA168D">
            <w:rPr>
              <w:rStyle w:val="Hyperlink"/>
              <w:rFonts w:hint="cs"/>
            </w:rPr>
            <w:delText>Management Studio</w:delText>
          </w:r>
          <w:r w:rsidDel="00FA168D">
            <w:fldChar w:fldCharType="end"/>
          </w:r>
        </w:del>
      </w:moveTo>
    </w:p>
    <w:moveToRangeEnd w:id="191"/>
    <w:p w:rsidR="007F6F34" w:rsidRDefault="007F6F34" w:rsidP="00C55D80">
      <w:pPr>
        <w:pStyle w:val="style2"/>
        <w:pPrChange w:id="212" w:author="Liz Garnand" w:date="2009-06-22T20:44:00Z">
          <w:pPr>
            <w:pStyle w:val="style2"/>
            <w:ind w:left="1440"/>
          </w:pPr>
        </w:pPrChange>
      </w:pPr>
    </w:p>
    <w:p w:rsidR="00B50035" w:rsidRPr="00C55D80" w:rsidDel="007F6F34" w:rsidRDefault="002653AB" w:rsidP="002653AB">
      <w:pPr>
        <w:pStyle w:val="style2"/>
        <w:ind w:left="720" w:firstLine="720"/>
        <w:rPr>
          <w:b/>
          <w:highlight w:val="yellow"/>
          <w:rPrChange w:id="213" w:author="Liz Garnand" w:date="2009-06-22T20:45:00Z">
            <w:rPr/>
          </w:rPrChange>
        </w:rPr>
        <w:pPrChange w:id="214" w:author="Liz Garnand" w:date="2009-06-22T20:30:00Z">
          <w:pPr>
            <w:pStyle w:val="style2"/>
            <w:ind w:left="1440"/>
          </w:pPr>
        </w:pPrChange>
      </w:pPr>
      <w:ins w:id="215" w:author="Liz Garnand" w:date="2009-06-22T20:30:00Z">
        <w:r w:rsidRPr="00C55D80">
          <w:rPr>
            <w:b/>
            <w:highlight w:val="yellow"/>
            <w:rPrChange w:id="216" w:author="Liz Garnand" w:date="2009-06-22T20:45:00Z">
              <w:rPr/>
            </w:rPrChange>
          </w:rPr>
          <w:t xml:space="preserve">SQL Server 2008 Service Pack 1 </w:t>
        </w:r>
        <w:r w:rsidRPr="00C55D80">
          <w:rPr>
            <w:b/>
            <w:highlight w:val="yellow"/>
            <w:rPrChange w:id="217" w:author="Liz Garnand" w:date="2009-06-22T20:45:00Z">
              <w:rPr/>
            </w:rPrChange>
          </w:rPr>
          <w:t xml:space="preserve"> </w:t>
        </w:r>
      </w:ins>
      <w:moveFromRangeStart w:id="218" w:author="Liz Garnand" w:date="2009-06-22T17:15:00Z" w:name="move233454255"/>
      <w:moveFrom w:id="219" w:author="Liz Garnand" w:date="2009-06-22T17:15:00Z">
        <w:r w:rsidR="006B6AA0" w:rsidRPr="00C55D80" w:rsidDel="007F6F34">
          <w:rPr>
            <w:rFonts w:hint="cs"/>
            <w:b/>
            <w:i/>
            <w:highlight w:val="yellow"/>
            <w:rPrChange w:id="220" w:author="Liz Garnand" w:date="2009-06-22T20:45:00Z">
              <w:rPr>
                <w:rFonts w:hint="cs"/>
                <w:b/>
                <w:i/>
              </w:rPr>
            </w:rPrChange>
          </w:rPr>
          <w:t>SQL Server Management Studio</w:t>
        </w:r>
        <w:r w:rsidR="00B6273B" w:rsidRPr="00C55D80" w:rsidDel="007F6F34">
          <w:rPr>
            <w:b/>
            <w:i/>
            <w:highlight w:val="yellow"/>
            <w:rPrChange w:id="221" w:author="Liz Garnand" w:date="2009-06-22T20:45:00Z">
              <w:rPr/>
            </w:rPrChange>
          </w:rPr>
          <w:t xml:space="preserve"> –</w:t>
        </w:r>
        <w:r w:rsidR="00B6273B" w:rsidRPr="00C55D80" w:rsidDel="007F6F34">
          <w:rPr>
            <w:b/>
            <w:highlight w:val="yellow"/>
            <w:rPrChange w:id="222" w:author="Liz Garnand" w:date="2009-06-22T20:45:00Z">
              <w:rPr/>
            </w:rPrChange>
          </w:rPr>
          <w:t xml:space="preserve"> this is not required to run the product, but it does make your life much, much easier when it is time to work with the database.</w:t>
        </w:r>
      </w:moveFrom>
    </w:p>
    <w:p w:rsidR="00B50035" w:rsidRPr="00C55D80" w:rsidDel="007F6F34" w:rsidRDefault="006B6AA0" w:rsidP="002653AB">
      <w:pPr>
        <w:pStyle w:val="style2"/>
        <w:ind w:left="720" w:firstLine="720"/>
        <w:rPr>
          <w:highlight w:val="yellow"/>
          <w:rPrChange w:id="223" w:author="Liz Garnand" w:date="2009-06-22T20:45:00Z">
            <w:rPr/>
          </w:rPrChange>
        </w:rPr>
        <w:pPrChange w:id="224" w:author="Liz Garnand" w:date="2009-06-22T20:30:00Z">
          <w:pPr>
            <w:pStyle w:val="style2"/>
            <w:ind w:left="1440"/>
          </w:pPr>
        </w:pPrChange>
      </w:pPr>
      <w:moveFrom w:id="225" w:author="Liz Garnand" w:date="2009-06-22T17:15:00Z">
        <w:r w:rsidRPr="00C55D80" w:rsidDel="007F6F34">
          <w:rPr>
            <w:rFonts w:hint="cs"/>
            <w:highlight w:val="yellow"/>
            <w:rPrChange w:id="226" w:author="Liz Garnand" w:date="2009-06-22T20:45:00Z">
              <w:rPr>
                <w:rFonts w:hint="cs"/>
              </w:rPr>
            </w:rPrChange>
          </w:rPr>
          <w:t xml:space="preserve">     </w:t>
        </w:r>
        <w:r w:rsidR="009B2EFC" w:rsidRPr="00C55D80" w:rsidDel="007F6F34">
          <w:rPr>
            <w:highlight w:val="yellow"/>
            <w:rPrChange w:id="227" w:author="Liz Garnand" w:date="2009-06-22T20:45:00Z">
              <w:rPr/>
            </w:rPrChange>
          </w:rPr>
          <w:fldChar w:fldCharType="begin"/>
        </w:r>
        <w:r w:rsidR="009B2EFC" w:rsidRPr="00C55D80" w:rsidDel="007F6F34">
          <w:rPr>
            <w:highlight w:val="yellow"/>
            <w:rPrChange w:id="228" w:author="Liz Garnand" w:date="2009-06-22T20:45:00Z">
              <w:rPr/>
            </w:rPrChange>
          </w:rPr>
          <w:instrText>HYPERLINK "http://msdn.microsoft.com/en-us/library/ms365247.aspx"</w:instrText>
        </w:r>
        <w:r w:rsidR="009B2EFC" w:rsidRPr="00C55D80" w:rsidDel="007F6F34">
          <w:rPr>
            <w:highlight w:val="yellow"/>
            <w:rPrChange w:id="229" w:author="Liz Garnand" w:date="2009-06-22T20:45:00Z">
              <w:rPr/>
            </w:rPrChange>
          </w:rPr>
          <w:fldChar w:fldCharType="separate"/>
        </w:r>
        <w:r w:rsidRPr="00C55D80" w:rsidDel="007F6F34">
          <w:rPr>
            <w:rStyle w:val="Hyperlink"/>
            <w:rFonts w:hint="cs"/>
            <w:highlight w:val="yellow"/>
            <w:rPrChange w:id="230" w:author="Liz Garnand" w:date="2009-06-22T20:45:00Z">
              <w:rPr>
                <w:rStyle w:val="Hyperlink"/>
                <w:rFonts w:hint="cs"/>
              </w:rPr>
            </w:rPrChange>
          </w:rPr>
          <w:t>Download Management Studio</w:t>
        </w:r>
        <w:r w:rsidR="009B2EFC" w:rsidRPr="00C55D80" w:rsidDel="007F6F34">
          <w:rPr>
            <w:highlight w:val="yellow"/>
            <w:rPrChange w:id="231" w:author="Liz Garnand" w:date="2009-06-22T20:45:00Z">
              <w:rPr/>
            </w:rPrChange>
          </w:rPr>
          <w:fldChar w:fldCharType="end"/>
        </w:r>
      </w:moveFrom>
    </w:p>
    <w:moveFromRangeEnd w:id="218"/>
    <w:p w:rsidR="00B50035" w:rsidRDefault="006B6AA0" w:rsidP="002653AB">
      <w:pPr>
        <w:pStyle w:val="style2"/>
        <w:ind w:left="720" w:firstLine="720"/>
        <w:pPrChange w:id="232" w:author="Liz Garnand" w:date="2009-06-22T20:30:00Z">
          <w:pPr>
            <w:pStyle w:val="style2"/>
            <w:ind w:left="1440"/>
          </w:pPr>
        </w:pPrChange>
      </w:pPr>
      <w:del w:id="233" w:author="Liz Garnand" w:date="2009-06-22T20:30:00Z">
        <w:r w:rsidRPr="00C55D80" w:rsidDel="002653AB">
          <w:rPr>
            <w:rFonts w:hint="cs"/>
            <w:highlight w:val="yellow"/>
            <w:rPrChange w:id="234" w:author="Liz Garnand" w:date="2009-06-22T20:45:00Z">
              <w:rPr>
                <w:rFonts w:hint="cs"/>
              </w:rPr>
            </w:rPrChange>
          </w:rPr>
          <w:delText xml:space="preserve">SQL Server 2008 SP1      </w:delText>
        </w:r>
      </w:del>
      <w:r w:rsidR="009B2EFC" w:rsidRPr="00C55D80">
        <w:rPr>
          <w:highlight w:val="yellow"/>
          <w:rPrChange w:id="235" w:author="Liz Garnand" w:date="2009-06-22T20:45:00Z">
            <w:rPr/>
          </w:rPrChange>
        </w:rPr>
        <w:fldChar w:fldCharType="begin"/>
      </w:r>
      <w:r w:rsidR="009B2EFC" w:rsidRPr="00C55D80">
        <w:rPr>
          <w:highlight w:val="yellow"/>
          <w:rPrChange w:id="236" w:author="Liz Garnand" w:date="2009-06-22T20:45:00Z">
            <w:rPr/>
          </w:rPrChange>
        </w:rPr>
        <w:instrText>HYPERLINK "http://www.microsoft.com/downloads/details.aspx?FamilyID=66ab3dbb-bf3e-4f46-9559-ccc6a4f9dc19&amp;displaylang=en"</w:instrText>
      </w:r>
      <w:r w:rsidR="009B2EFC" w:rsidRPr="00C55D80">
        <w:rPr>
          <w:highlight w:val="yellow"/>
          <w:rPrChange w:id="237" w:author="Liz Garnand" w:date="2009-06-22T20:45:00Z">
            <w:rPr/>
          </w:rPrChange>
        </w:rPr>
        <w:fldChar w:fldCharType="separate"/>
      </w:r>
      <w:r w:rsidRPr="00C55D80">
        <w:rPr>
          <w:rStyle w:val="Hyperlink"/>
          <w:rFonts w:hint="cs"/>
          <w:highlight w:val="yellow"/>
          <w:rPrChange w:id="238" w:author="Liz Garnand" w:date="2009-06-22T20:45:00Z">
            <w:rPr>
              <w:rStyle w:val="Hyperlink"/>
              <w:rFonts w:hint="cs"/>
            </w:rPr>
          </w:rPrChange>
        </w:rPr>
        <w:t>(</w:t>
      </w:r>
      <w:proofErr w:type="gramStart"/>
      <w:r w:rsidRPr="00C55D80">
        <w:rPr>
          <w:rStyle w:val="Hyperlink"/>
          <w:rFonts w:hint="cs"/>
          <w:highlight w:val="yellow"/>
          <w:rPrChange w:id="239" w:author="Liz Garnand" w:date="2009-06-22T20:45:00Z">
            <w:rPr>
              <w:rStyle w:val="Hyperlink"/>
              <w:rFonts w:hint="cs"/>
            </w:rPr>
          </w:rPrChange>
        </w:rPr>
        <w:t>lin</w:t>
      </w:r>
      <w:r w:rsidRPr="00C55D80">
        <w:rPr>
          <w:rStyle w:val="Hyperlink"/>
          <w:rFonts w:hint="cs"/>
          <w:highlight w:val="yellow"/>
          <w:rPrChange w:id="240" w:author="Liz Garnand" w:date="2009-06-22T20:45:00Z">
            <w:rPr>
              <w:rStyle w:val="Hyperlink"/>
              <w:rFonts w:hint="cs"/>
            </w:rPr>
          </w:rPrChange>
        </w:rPr>
        <w:t>k</w:t>
      </w:r>
      <w:proofErr w:type="gramEnd"/>
      <w:r w:rsidRPr="00C55D80">
        <w:rPr>
          <w:rStyle w:val="Hyperlink"/>
          <w:rFonts w:hint="cs"/>
          <w:highlight w:val="yellow"/>
          <w:rPrChange w:id="241" w:author="Liz Garnand" w:date="2009-06-22T20:45:00Z">
            <w:rPr>
              <w:rStyle w:val="Hyperlink"/>
              <w:rFonts w:hint="cs"/>
            </w:rPr>
          </w:rPrChange>
        </w:rPr>
        <w:t>)</w:t>
      </w:r>
      <w:r w:rsidR="009B2EFC" w:rsidRPr="00C55D80">
        <w:rPr>
          <w:highlight w:val="yellow"/>
          <w:rPrChange w:id="242" w:author="Liz Garnand" w:date="2009-06-22T20:45:00Z">
            <w:rPr/>
          </w:rPrChange>
        </w:rPr>
        <w:fldChar w:fldCharType="end"/>
      </w:r>
      <w:ins w:id="243" w:author="Liz Garnand" w:date="2009-06-22T16:35:00Z">
        <w:r w:rsidR="00C54BBC" w:rsidRPr="00C55D80">
          <w:rPr>
            <w:highlight w:val="yellow"/>
            <w:rPrChange w:id="244" w:author="Liz Garnand" w:date="2009-06-22T20:45:00Z">
              <w:rPr/>
            </w:rPrChange>
          </w:rPr>
          <w:t xml:space="preserve">   </w:t>
        </w:r>
      </w:ins>
      <w:ins w:id="245" w:author="Liz Garnand" w:date="2009-06-22T20:30:00Z">
        <w:r w:rsidR="002653AB" w:rsidRPr="00C55D80">
          <w:rPr>
            <w:highlight w:val="yellow"/>
            <w:rPrChange w:id="246" w:author="Liz Garnand" w:date="2009-06-22T20:45:00Z">
              <w:rPr/>
            </w:rPrChange>
          </w:rPr>
          <w:t>WHAT IS OUR EXPLANATION FOR THIS</w:t>
        </w:r>
      </w:ins>
      <w:ins w:id="247" w:author="Liz Garnand" w:date="2009-06-22T16:35:00Z">
        <w:r w:rsidR="00C54BBC" w:rsidRPr="00C55D80">
          <w:rPr>
            <w:highlight w:val="yellow"/>
            <w:rPrChange w:id="248" w:author="Liz Garnand" w:date="2009-06-22T20:45:00Z">
              <w:rPr/>
            </w:rPrChange>
          </w:rPr>
          <w:t>???</w:t>
        </w:r>
      </w:ins>
      <w:ins w:id="249" w:author="Liz Garnand" w:date="2009-06-22T20:38:00Z">
        <w:r w:rsidR="00155336" w:rsidRPr="00C55D80">
          <w:rPr>
            <w:highlight w:val="yellow"/>
            <w:rPrChange w:id="250" w:author="Liz Garnand" w:date="2009-06-22T20:45:00Z">
              <w:rPr/>
            </w:rPrChange>
          </w:rPr>
          <w:t xml:space="preserve">   SEE BELOW (Maybe you meant to get rid of this)</w:t>
        </w:r>
      </w:ins>
    </w:p>
    <w:p w:rsidR="00B50035" w:rsidRDefault="009B2EFC" w:rsidP="009F287F">
      <w:pPr>
        <w:ind w:left="720"/>
        <w:rPr>
          <w:rFonts w:eastAsia="Times New Roman"/>
        </w:rPr>
      </w:pPr>
      <w:r w:rsidRPr="009B2EFC">
        <w:rPr>
          <w:rFonts w:eastAsia="Times New Roman"/>
        </w:rPr>
        <w:pict>
          <v:rect id="_x0000_i1027" style="width:0;height:1.5pt" o:hralign="center" o:hrstd="t" o:hr="t" fillcolor="#a0a0a0" stroked="f"/>
        </w:pict>
      </w:r>
    </w:p>
    <w:p w:rsidR="00F02BAF" w:rsidRDefault="00EE412D" w:rsidP="009F287F">
      <w:pPr>
        <w:pStyle w:val="Heading1"/>
        <w:ind w:left="720"/>
      </w:pPr>
      <w:ins w:id="251" w:author="Liz Garnand" w:date="2009-06-22T16:27:00Z">
        <w:r w:rsidRPr="00EE412D">
          <w:rPr>
            <w:i/>
          </w:rPr>
          <w:t xml:space="preserve">SECTION </w:t>
        </w:r>
        <w:r>
          <w:rPr>
            <w:i/>
          </w:rPr>
          <w:t>3</w:t>
        </w:r>
        <w:r w:rsidRPr="00EE412D">
          <w:rPr>
            <w:i/>
          </w:rPr>
          <w:t>:</w:t>
        </w:r>
        <w:r>
          <w:t xml:space="preserve">  </w:t>
        </w:r>
      </w:ins>
      <w:r w:rsidR="00F02BAF">
        <w:t>SQL Server and ECM Library Utility Programs</w:t>
      </w:r>
    </w:p>
    <w:p w:rsidR="003218AD" w:rsidRDefault="003218AD" w:rsidP="003218AD">
      <w:pPr>
        <w:pStyle w:val="style2"/>
        <w:ind w:left="720"/>
        <w:rPr>
          <w:ins w:id="252" w:author="Liz Garnand" w:date="2009-06-22T20:33:00Z"/>
        </w:rPr>
      </w:pPr>
      <w:ins w:id="253" w:author="Liz Garnand" w:date="2009-06-22T20:33:00Z">
        <w:r>
          <w:t>This is a required product as we will from time-to-time send out “automated updates and changes” that require the installation of this product in order to work correctly.</w:t>
        </w:r>
      </w:ins>
      <w:ins w:id="254" w:author="Liz Garnand" w:date="2009-06-22T20:57:00Z">
        <w:r w:rsidR="008F4994">
          <w:t xml:space="preserve">  Is this </w:t>
        </w:r>
      </w:ins>
    </w:p>
    <w:p w:rsidR="003218AD" w:rsidRDefault="003218AD" w:rsidP="003218AD">
      <w:pPr>
        <w:pStyle w:val="style2"/>
        <w:ind w:left="720" w:firstLine="720"/>
        <w:rPr>
          <w:ins w:id="255" w:author="Liz Garnand" w:date="2009-06-22T20:33:00Z"/>
        </w:rPr>
        <w:pPrChange w:id="256" w:author="Liz Garnand" w:date="2009-06-22T20:36:00Z">
          <w:pPr>
            <w:pStyle w:val="style2"/>
            <w:ind w:left="1440"/>
          </w:pPr>
        </w:pPrChange>
      </w:pPr>
      <w:ins w:id="257" w:author="Liz Garnand" w:date="2009-06-22T20:34:00Z">
        <w:r w:rsidRPr="003218AD">
          <w:rPr>
            <w:b/>
          </w:rPr>
          <w:t xml:space="preserve">Microsoft SQL Server 2008 Feature </w:t>
        </w:r>
        <w:proofErr w:type="gramStart"/>
        <w:r w:rsidRPr="003218AD">
          <w:rPr>
            <w:b/>
          </w:rPr>
          <w:t>Pack</w:t>
        </w:r>
        <w:r>
          <w:rPr>
            <w:b/>
          </w:rPr>
          <w:t xml:space="preserve">  </w:t>
        </w:r>
      </w:ins>
      <w:proofErr w:type="gramEnd"/>
      <w:del w:id="258" w:author="Liz Garnand" w:date="2009-06-22T20:34:00Z">
        <w:r w:rsidR="006B6AA0" w:rsidRPr="006617D1" w:rsidDel="003218AD">
          <w:rPr>
            <w:rFonts w:hint="cs"/>
            <w:b/>
          </w:rPr>
          <w:delText>SQL CMD</w:delText>
        </w:r>
        <w:r w:rsidR="006B6AA0" w:rsidDel="003218AD">
          <w:rPr>
            <w:rFonts w:hint="cs"/>
          </w:rPr>
          <w:delText xml:space="preserve">     </w:delText>
        </w:r>
      </w:del>
      <w:r w:rsidR="009B2EFC">
        <w:fldChar w:fldCharType="begin"/>
      </w:r>
      <w:r w:rsidR="009B2EFC">
        <w:instrText>HYPERLINK "http://www.microsoft.com/downloads/details.aspx?displaylang=en&amp;FamilyID=b33d2c78-1059-4ce2-b80d-2343c099bcb4"</w:instrText>
      </w:r>
      <w:r w:rsidR="009B2EFC">
        <w:fldChar w:fldCharType="separate"/>
      </w:r>
      <w:r w:rsidR="006B6AA0">
        <w:rPr>
          <w:rStyle w:val="Hyperlink"/>
          <w:rFonts w:hint="cs"/>
        </w:rPr>
        <w:t>(</w:t>
      </w:r>
      <w:del w:id="259" w:author="Liz Garnand" w:date="2009-06-22T20:36:00Z">
        <w:r w:rsidR="006B6AA0" w:rsidDel="003218AD">
          <w:rPr>
            <w:rStyle w:val="Hyperlink"/>
            <w:rFonts w:hint="cs"/>
          </w:rPr>
          <w:delText>2008 Downl</w:delText>
        </w:r>
        <w:r w:rsidR="006B6AA0" w:rsidDel="003218AD">
          <w:rPr>
            <w:rStyle w:val="Hyperlink"/>
            <w:rFonts w:hint="cs"/>
          </w:rPr>
          <w:delText>o</w:delText>
        </w:r>
        <w:r w:rsidR="006B6AA0" w:rsidDel="003218AD">
          <w:rPr>
            <w:rStyle w:val="Hyperlink"/>
            <w:rFonts w:hint="cs"/>
          </w:rPr>
          <w:delText>ad Site</w:delText>
        </w:r>
      </w:del>
      <w:ins w:id="260" w:author="Liz Garnand" w:date="2009-06-22T20:36:00Z">
        <w:r>
          <w:rPr>
            <w:rStyle w:val="Hyperlink"/>
          </w:rPr>
          <w:t>link</w:t>
        </w:r>
      </w:ins>
      <w:r w:rsidR="006B6AA0">
        <w:rPr>
          <w:rStyle w:val="Hyperlink"/>
          <w:rFonts w:hint="cs"/>
        </w:rPr>
        <w:t>)</w:t>
      </w:r>
      <w:r w:rsidR="009B2EFC">
        <w:fldChar w:fldCharType="end"/>
      </w:r>
      <w:r w:rsidR="00B6273B">
        <w:t xml:space="preserve">           </w:t>
      </w:r>
    </w:p>
    <w:p w:rsidR="00B50035" w:rsidDel="003218AD" w:rsidRDefault="00B6273B" w:rsidP="00C54BBC">
      <w:pPr>
        <w:pStyle w:val="style2"/>
        <w:ind w:left="720"/>
        <w:rPr>
          <w:del w:id="261" w:author="Liz Garnand" w:date="2009-06-22T20:33:00Z"/>
        </w:rPr>
        <w:pPrChange w:id="262" w:author="Liz Garnand" w:date="2009-06-22T16:35:00Z">
          <w:pPr>
            <w:pStyle w:val="style2"/>
            <w:ind w:left="1440"/>
          </w:pPr>
        </w:pPrChange>
      </w:pPr>
      <w:del w:id="263" w:author="Liz Garnand" w:date="2009-06-22T20:32:00Z">
        <w:r w:rsidDel="003218AD">
          <w:delText xml:space="preserve">-  </w:delText>
        </w:r>
      </w:del>
      <w:del w:id="264" w:author="Liz Garnand" w:date="2009-06-22T20:33:00Z">
        <w:r w:rsidDel="003218AD">
          <w:delText>This is a required product as we will from time-to-time send out “automated updates and changes” that require the installation of this product in order to work correctly.</w:delText>
        </w:r>
      </w:del>
    </w:p>
    <w:p w:rsidR="003218AD" w:rsidRDefault="006B6AA0" w:rsidP="003218AD">
      <w:pPr>
        <w:ind w:left="810"/>
        <w:rPr>
          <w:ins w:id="265" w:author="Liz Garnand" w:date="2009-06-22T20:35:00Z"/>
        </w:rPr>
        <w:pPrChange w:id="266" w:author="Liz Garnand" w:date="2009-06-22T20:37:00Z">
          <w:pPr>
            <w:pStyle w:val="style2"/>
            <w:ind w:left="720" w:firstLine="720"/>
          </w:pPr>
        </w:pPrChange>
      </w:pPr>
      <w:del w:id="267" w:author="Liz Garnand" w:date="2009-06-22T20:34:00Z">
        <w:r w:rsidRPr="006617D1" w:rsidDel="003218AD">
          <w:rPr>
            <w:rFonts w:hint="cs"/>
            <w:b/>
          </w:rPr>
          <w:delText>Visual Studio 2008 SP1</w:delText>
        </w:r>
      </w:del>
      <w:del w:id="268" w:author="Liz Garnand" w:date="2009-06-22T20:35:00Z">
        <w:r w:rsidDel="003218AD">
          <w:rPr>
            <w:rFonts w:hint="cs"/>
          </w:rPr>
          <w:delText xml:space="preserve"> </w:delText>
        </w:r>
      </w:del>
      <w:ins w:id="269" w:author="Liz Garnand" w:date="2009-06-22T20:35:00Z">
        <w:r w:rsidR="003218AD">
          <w:t xml:space="preserve">This download is only needed if you have Visual Studio installed on your </w:t>
        </w:r>
      </w:ins>
      <w:ins w:id="270" w:author="Liz Garnand" w:date="2009-06-22T20:36:00Z">
        <w:r w:rsidR="003218AD">
          <w:t xml:space="preserve">computer and if you have SQL 2008 installed and </w:t>
        </w:r>
        <w:proofErr w:type="gramStart"/>
        <w:r w:rsidR="003218AD">
          <w:t>have</w:t>
        </w:r>
        <w:proofErr w:type="gramEnd"/>
        <w:r w:rsidR="003218AD">
          <w:t xml:space="preserve"> not applied the Service Pack. </w:t>
        </w:r>
      </w:ins>
      <w:ins w:id="271" w:author="Liz Garnand" w:date="2009-06-22T20:37:00Z">
        <w:r w:rsidR="003218AD">
          <w:t xml:space="preserve">  </w:t>
        </w:r>
        <w:r w:rsidR="003218AD" w:rsidRPr="00C55D80">
          <w:rPr>
            <w:highlight w:val="yellow"/>
            <w:rPrChange w:id="272" w:author="Liz Garnand" w:date="2009-06-22T20:45:00Z">
              <w:rPr/>
            </w:rPrChange>
          </w:rPr>
          <w:t>I DON</w:t>
        </w:r>
        <w:r w:rsidR="003218AD" w:rsidRPr="00C55D80">
          <w:rPr>
            <w:highlight w:val="yellow"/>
            <w:rPrChange w:id="273" w:author="Liz Garnand" w:date="2009-06-22T20:45:00Z">
              <w:rPr/>
            </w:rPrChange>
          </w:rPr>
          <w:t>’</w:t>
        </w:r>
        <w:r w:rsidR="003218AD" w:rsidRPr="00C55D80">
          <w:rPr>
            <w:highlight w:val="yellow"/>
            <w:rPrChange w:id="274" w:author="Liz Garnand" w:date="2009-06-22T20:45:00Z">
              <w:rPr/>
            </w:rPrChange>
          </w:rPr>
          <w:t xml:space="preserve">T GET THIS </w:t>
        </w:r>
        <w:proofErr w:type="gramStart"/>
        <w:r w:rsidR="003218AD" w:rsidRPr="00C55D80">
          <w:rPr>
            <w:highlight w:val="yellow"/>
            <w:rPrChange w:id="275" w:author="Liz Garnand" w:date="2009-06-22T20:45:00Z">
              <w:rPr/>
            </w:rPrChange>
          </w:rPr>
          <w:t>EXPLANATION  -</w:t>
        </w:r>
        <w:proofErr w:type="gramEnd"/>
        <w:r w:rsidR="003218AD" w:rsidRPr="00C55D80">
          <w:rPr>
            <w:highlight w:val="yellow"/>
            <w:rPrChange w:id="276" w:author="Liz Garnand" w:date="2009-06-22T20:45:00Z">
              <w:rPr/>
            </w:rPrChange>
          </w:rPr>
          <w:t xml:space="preserve"> WILL THEY</w:t>
        </w:r>
        <w:r w:rsidR="003218AD" w:rsidRPr="008F4994">
          <w:rPr>
            <w:highlight w:val="yellow"/>
            <w:rPrChange w:id="277" w:author="Liz Garnand" w:date="2009-06-22T20:59:00Z">
              <w:rPr/>
            </w:rPrChange>
          </w:rPr>
          <w:t>??</w:t>
        </w:r>
      </w:ins>
      <w:ins w:id="278" w:author="Liz Garnand" w:date="2009-06-22T20:58:00Z">
        <w:r w:rsidR="008F4994" w:rsidRPr="008F4994">
          <w:rPr>
            <w:highlight w:val="yellow"/>
            <w:rPrChange w:id="279" w:author="Liz Garnand" w:date="2009-06-22T20:59:00Z">
              <w:rPr/>
            </w:rPrChange>
          </w:rPr>
          <w:t xml:space="preserve"> Also is this needed for the demo </w:t>
        </w:r>
      </w:ins>
      <w:ins w:id="280" w:author="Liz Garnand" w:date="2009-06-22T20:59:00Z">
        <w:r w:rsidR="008F4994" w:rsidRPr="008F4994">
          <w:rPr>
            <w:highlight w:val="yellow"/>
            <w:rPrChange w:id="281" w:author="Liz Garnand" w:date="2009-06-22T20:59:00Z">
              <w:rPr/>
            </w:rPrChange>
          </w:rPr>
          <w:t>version?</w:t>
        </w:r>
      </w:ins>
    </w:p>
    <w:p w:rsidR="00B50035" w:rsidRDefault="006B6AA0" w:rsidP="003218AD">
      <w:pPr>
        <w:pStyle w:val="style2"/>
        <w:ind w:left="720" w:firstLine="720"/>
        <w:pPrChange w:id="282" w:author="Liz Garnand" w:date="2009-06-22T20:34:00Z">
          <w:pPr>
            <w:pStyle w:val="style2"/>
            <w:ind w:left="1440"/>
          </w:pPr>
        </w:pPrChange>
      </w:pPr>
      <w:del w:id="283" w:author="Liz Garnand" w:date="2009-06-22T20:37:00Z">
        <w:r w:rsidDel="003218AD">
          <w:rPr>
            <w:rFonts w:hint="cs"/>
          </w:rPr>
          <w:lastRenderedPageBreak/>
          <w:delText>(if you have 2008 installed and have not applied the SP)    </w:delText>
        </w:r>
      </w:del>
      <w:ins w:id="284" w:author="Liz Garnand" w:date="2009-06-22T20:36:00Z">
        <w:r w:rsidR="003218AD" w:rsidRPr="003218AD">
          <w:rPr>
            <w:b/>
          </w:rPr>
          <w:t xml:space="preserve">Microsoft Visual Studio 2008 Service Pack 1 </w:t>
        </w:r>
      </w:ins>
      <w:del w:id="285" w:author="Liz Garnand" w:date="2009-06-22T20:36:00Z">
        <w:r w:rsidDel="003218AD">
          <w:rPr>
            <w:rFonts w:hint="cs"/>
          </w:rPr>
          <w:delText xml:space="preserve"> </w:delText>
        </w:r>
      </w:del>
      <w:r w:rsidR="009B2EFC">
        <w:fldChar w:fldCharType="begin"/>
      </w:r>
      <w:r w:rsidR="009B2EFC">
        <w:instrText>HYPERLINK "http://www.microsoft.com/downloads/details.aspx?FamilyId=FBEE1648-7106-44A7-9649-6D9F6D58056E&amp;displaylang=en"</w:instrText>
      </w:r>
      <w:r w:rsidR="009B2EFC">
        <w:fldChar w:fldCharType="separate"/>
      </w:r>
      <w:r>
        <w:rPr>
          <w:rStyle w:val="Hyperlink"/>
          <w:rFonts w:hint="cs"/>
        </w:rPr>
        <w:t>(lin</w:t>
      </w:r>
      <w:r>
        <w:rPr>
          <w:rStyle w:val="Hyperlink"/>
          <w:rFonts w:hint="cs"/>
        </w:rPr>
        <w:t>k</w:t>
      </w:r>
      <w:r>
        <w:rPr>
          <w:rStyle w:val="Hyperlink"/>
          <w:rFonts w:hint="cs"/>
        </w:rPr>
        <w:t>)</w:t>
      </w:r>
      <w:r w:rsidR="009B2EFC">
        <w:fldChar w:fldCharType="end"/>
      </w:r>
      <w:r w:rsidR="00B6273B">
        <w:t xml:space="preserve">  -  </w:t>
      </w:r>
      <w:del w:id="286" w:author="Liz Garnand" w:date="2009-06-22T20:34:00Z">
        <w:r w:rsidR="00B6273B" w:rsidDel="003218AD">
          <w:delText>This download is only needed if you have Visual Studio installed on your computer.</w:delText>
        </w:r>
      </w:del>
    </w:p>
    <w:p w:rsidR="00406926" w:rsidRDefault="009B2EFC" w:rsidP="009F287F">
      <w:pPr>
        <w:ind w:left="720"/>
        <w:rPr>
          <w:rFonts w:eastAsia="Times New Roman"/>
        </w:rPr>
      </w:pPr>
      <w:r w:rsidRPr="009B2EFC">
        <w:rPr>
          <w:rFonts w:eastAsia="Times New Roman"/>
        </w:rPr>
        <w:pict>
          <v:rect id="_x0000_i1028" style="width:0;height:1.5pt" o:hralign="center" o:hrstd="t" o:hr="t" fillcolor="#a0a0a0" stroked="f"/>
        </w:pict>
      </w:r>
    </w:p>
    <w:p w:rsidR="00406926" w:rsidDel="00155336" w:rsidRDefault="00EE412D" w:rsidP="009F287F">
      <w:pPr>
        <w:pStyle w:val="Heading1"/>
        <w:ind w:left="720"/>
        <w:rPr>
          <w:del w:id="287" w:author="Liz Garnand" w:date="2009-06-22T20:41:00Z"/>
        </w:rPr>
      </w:pPr>
      <w:ins w:id="288" w:author="Liz Garnand" w:date="2009-06-22T16:27:00Z">
        <w:r w:rsidRPr="00EE412D">
          <w:rPr>
            <w:i/>
          </w:rPr>
          <w:t xml:space="preserve">SECTION </w:t>
        </w:r>
        <w:r>
          <w:rPr>
            <w:i/>
          </w:rPr>
          <w:t>4</w:t>
        </w:r>
      </w:ins>
      <w:ins w:id="289" w:author="Liz Garnand" w:date="2009-06-22T20:39:00Z">
        <w:r w:rsidR="00155336">
          <w:rPr>
            <w:i/>
          </w:rPr>
          <w:t>a</w:t>
        </w:r>
      </w:ins>
      <w:ins w:id="290" w:author="Liz Garnand" w:date="2009-06-22T16:27:00Z">
        <w:r w:rsidRPr="00EE412D">
          <w:rPr>
            <w:i/>
          </w:rPr>
          <w:t>:</w:t>
        </w:r>
        <w:r>
          <w:t xml:space="preserve">  </w:t>
        </w:r>
      </w:ins>
      <w:del w:id="291" w:author="Liz Garnand" w:date="2009-06-22T20:38:00Z">
        <w:r w:rsidR="00406926" w:rsidDel="00155336">
          <w:delText xml:space="preserve">Install </w:delText>
        </w:r>
      </w:del>
      <w:ins w:id="292" w:author="Liz Garnand" w:date="2009-06-22T20:38:00Z">
        <w:r w:rsidR="00155336">
          <w:t>Install</w:t>
        </w:r>
        <w:r w:rsidR="00155336">
          <w:t xml:space="preserve"> </w:t>
        </w:r>
      </w:ins>
      <w:r w:rsidR="00406926">
        <w:t xml:space="preserve">ECM Library </w:t>
      </w:r>
      <w:del w:id="293" w:author="Liz Garnand" w:date="2009-06-22T20:41:00Z">
        <w:r w:rsidR="00406926" w:rsidDel="00155336">
          <w:delText>and the Repository</w:delText>
        </w:r>
      </w:del>
    </w:p>
    <w:p w:rsidR="007B6917" w:rsidRDefault="00155336" w:rsidP="00155336">
      <w:pPr>
        <w:pStyle w:val="Heading1"/>
        <w:ind w:left="720"/>
        <w:rPr>
          <w:ins w:id="294" w:author="Liz Garnand" w:date="2009-06-22T20:41:00Z"/>
        </w:rPr>
        <w:pPrChange w:id="295" w:author="Liz Garnand" w:date="2009-06-22T20:41:00Z">
          <w:pPr>
            <w:ind w:left="720"/>
          </w:pPr>
        </w:pPrChange>
      </w:pPr>
      <w:ins w:id="296" w:author="Liz Garnand" w:date="2009-06-22T20:41:00Z">
        <w:r>
          <w:t>Client Application</w:t>
        </w:r>
      </w:ins>
    </w:p>
    <w:p w:rsidR="00155336" w:rsidRPr="00155336" w:rsidRDefault="00155336" w:rsidP="00155336">
      <w:pPr>
        <w:pPrChange w:id="297" w:author="Liz Garnand" w:date="2009-06-22T20:41:00Z">
          <w:pPr>
            <w:ind w:left="720"/>
          </w:pPr>
        </w:pPrChange>
      </w:pPr>
    </w:p>
    <w:p w:rsidR="00FE4F97" w:rsidRDefault="003E734C" w:rsidP="00C54BBC">
      <w:pPr>
        <w:ind w:left="720"/>
        <w:pPrChange w:id="298" w:author="Liz Garnand" w:date="2009-06-22T16:35:00Z">
          <w:pPr>
            <w:ind w:left="1440"/>
          </w:pPr>
        </w:pPrChange>
      </w:pPr>
      <w:r>
        <w:t>T</w:t>
      </w:r>
      <w:r w:rsidR="00FE4F97">
        <w:t>he following link</w:t>
      </w:r>
      <w:del w:id="299" w:author="Liz Garnand" w:date="2009-06-22T20:39:00Z">
        <w:r w:rsidR="00FE4F97" w:rsidDel="00155336">
          <w:delText>s</w:delText>
        </w:r>
      </w:del>
      <w:r w:rsidR="00FE4F97">
        <w:t xml:space="preserve"> will take you through the ECM </w:t>
      </w:r>
      <w:r>
        <w:t xml:space="preserve">Library setup and </w:t>
      </w:r>
      <w:del w:id="300" w:author="Liz Garnand" w:date="2009-06-22T20:40:00Z">
        <w:r w:rsidDel="00155336">
          <w:delText xml:space="preserve">database </w:delText>
        </w:r>
        <w:r w:rsidR="00FE4F97" w:rsidDel="00155336">
          <w:delText>in</w:delText>
        </w:r>
        <w:r w:rsidR="00F75AD7" w:rsidDel="00155336">
          <w:delText>stall</w:delText>
        </w:r>
      </w:del>
      <w:ins w:id="301" w:author="Liz Garnand" w:date="2009-06-22T20:40:00Z">
        <w:r w:rsidR="00155336">
          <w:t>for client workstations</w:t>
        </w:r>
      </w:ins>
      <w:r w:rsidR="00F75AD7">
        <w:t>.</w:t>
      </w:r>
    </w:p>
    <w:p w:rsidR="00FE4F97" w:rsidRDefault="00FE4F97" w:rsidP="003E734C">
      <w:pPr>
        <w:ind w:left="1440"/>
      </w:pPr>
    </w:p>
    <w:p w:rsidR="007B6917" w:rsidRDefault="009B2EFC" w:rsidP="006617D1">
      <w:pPr>
        <w:ind w:left="1440"/>
        <w:rPr>
          <w:ins w:id="302" w:author="Liz Garnand" w:date="2009-06-22T20:39:00Z"/>
        </w:rPr>
      </w:pPr>
      <w:r>
        <w:fldChar w:fldCharType="begin"/>
      </w:r>
      <w:r>
        <w:instrText>HYPERLINK "http://www.ecmpoint.com/demo"</w:instrText>
      </w:r>
      <w:r>
        <w:fldChar w:fldCharType="separate"/>
      </w:r>
      <w:r w:rsidR="003E734C">
        <w:rPr>
          <w:rStyle w:val="Hyperlink"/>
        </w:rPr>
        <w:t>Install the Software</w:t>
      </w:r>
      <w:r>
        <w:fldChar w:fldCharType="end"/>
      </w:r>
      <w:r w:rsidR="003E734C">
        <w:t xml:space="preserve">    This will install the application on your computer.</w:t>
      </w:r>
    </w:p>
    <w:p w:rsidR="00155336" w:rsidRDefault="00155336" w:rsidP="006617D1">
      <w:pPr>
        <w:ind w:left="1440"/>
        <w:rPr>
          <w:ins w:id="303" w:author="Liz Garnand" w:date="2009-06-22T20:39:00Z"/>
        </w:rPr>
      </w:pPr>
    </w:p>
    <w:p w:rsidR="00155336" w:rsidRDefault="00155336" w:rsidP="00155336">
      <w:pPr>
        <w:pStyle w:val="Heading1"/>
        <w:rPr>
          <w:ins w:id="304" w:author="Liz Garnand" w:date="2009-06-22T20:39:00Z"/>
        </w:rPr>
        <w:pPrChange w:id="305" w:author="Liz Garnand" w:date="2009-06-22T20:40:00Z">
          <w:pPr>
            <w:pStyle w:val="Heading1"/>
            <w:ind w:left="720"/>
          </w:pPr>
        </w:pPrChange>
      </w:pPr>
      <w:ins w:id="306" w:author="Liz Garnand" w:date="2009-06-22T20:40:00Z">
        <w:r>
          <w:rPr>
            <w:i/>
          </w:rPr>
          <w:t xml:space="preserve">         </w:t>
        </w:r>
        <w:r>
          <w:rPr>
            <w:i/>
          </w:rPr>
          <w:tab/>
        </w:r>
      </w:ins>
      <w:ins w:id="307" w:author="Liz Garnand" w:date="2009-06-22T20:39:00Z">
        <w:r w:rsidRPr="00EE412D">
          <w:rPr>
            <w:i/>
          </w:rPr>
          <w:t xml:space="preserve">SECTION </w:t>
        </w:r>
        <w:proofErr w:type="gramStart"/>
        <w:r>
          <w:rPr>
            <w:i/>
          </w:rPr>
          <w:t>4</w:t>
        </w:r>
        <w:r>
          <w:rPr>
            <w:i/>
          </w:rPr>
          <w:t xml:space="preserve">b </w:t>
        </w:r>
        <w:r w:rsidRPr="00EE412D">
          <w:rPr>
            <w:i/>
          </w:rPr>
          <w:t>:</w:t>
        </w:r>
        <w:proofErr w:type="gramEnd"/>
        <w:r>
          <w:t xml:space="preserve">  </w:t>
        </w:r>
        <w:r>
          <w:t xml:space="preserve">Administrator </w:t>
        </w:r>
      </w:ins>
      <w:ins w:id="308" w:author="Liz Garnand" w:date="2009-06-22T20:40:00Z">
        <w:r>
          <w:t xml:space="preserve"> Install</w:t>
        </w:r>
      </w:ins>
      <w:ins w:id="309" w:author="Liz Garnand" w:date="2009-06-22T20:39:00Z">
        <w:r>
          <w:t xml:space="preserve"> </w:t>
        </w:r>
        <w:r>
          <w:t>ECM Library and the Repository</w:t>
        </w:r>
      </w:ins>
    </w:p>
    <w:p w:rsidR="00155336" w:rsidRDefault="00155336" w:rsidP="00155336">
      <w:pPr>
        <w:ind w:left="720"/>
        <w:rPr>
          <w:ins w:id="310" w:author="Liz Garnand" w:date="2009-06-22T20:39:00Z"/>
        </w:rPr>
      </w:pPr>
    </w:p>
    <w:p w:rsidR="00155336" w:rsidRDefault="00155336" w:rsidP="00155336">
      <w:pPr>
        <w:ind w:left="720"/>
        <w:rPr>
          <w:ins w:id="311" w:author="Liz Garnand" w:date="2009-06-22T20:39:00Z"/>
        </w:rPr>
      </w:pPr>
      <w:ins w:id="312" w:author="Liz Garnand" w:date="2009-06-22T20:39:00Z">
        <w:r>
          <w:t>The following links will take you through the ECM Library setup and database install.</w:t>
        </w:r>
      </w:ins>
    </w:p>
    <w:p w:rsidR="00155336" w:rsidRDefault="00155336" w:rsidP="006617D1">
      <w:pPr>
        <w:ind w:left="1440"/>
      </w:pPr>
    </w:p>
    <w:p w:rsidR="00B6273B" w:rsidRDefault="009B2EFC" w:rsidP="006617D1">
      <w:pPr>
        <w:pStyle w:val="style2"/>
        <w:ind w:left="1440"/>
      </w:pPr>
      <w:r>
        <w:fldChar w:fldCharType="begin"/>
      </w:r>
      <w:r>
        <w:instrText>HYPERLINK "http://www.ecmlibrary.com/DBDownload/ECM.Library.bak"</w:instrText>
      </w:r>
      <w:r>
        <w:fldChar w:fldCharType="separate"/>
      </w:r>
      <w:r w:rsidR="00B6273B" w:rsidRPr="00F02BAF">
        <w:rPr>
          <w:rStyle w:val="Hyperlink"/>
        </w:rPr>
        <w:t>Download the Database</w:t>
      </w:r>
      <w:r>
        <w:fldChar w:fldCharType="end"/>
      </w:r>
      <w:r w:rsidR="003E734C">
        <w:t xml:space="preserve">      This will download a backup of our repository. You must restore it using SQL Server to the name </w:t>
      </w:r>
      <w:proofErr w:type="spellStart"/>
      <w:r w:rsidR="003E734C">
        <w:t>ECM.Library</w:t>
      </w:r>
      <w:proofErr w:type="spellEnd"/>
      <w:r w:rsidR="003E734C">
        <w:t>.</w:t>
      </w:r>
    </w:p>
    <w:p w:rsidR="00B6273B" w:rsidRDefault="009B2EFC" w:rsidP="006617D1">
      <w:pPr>
        <w:pStyle w:val="style2"/>
        <w:ind w:left="1440"/>
      </w:pPr>
      <w:r>
        <w:fldChar w:fldCharType="begin"/>
      </w:r>
      <w:r>
        <w:instrText>HYPERLINK "http://www.ecmlibrary.com/DBDownload/ECM.Thesaursus.bak"</w:instrText>
      </w:r>
      <w:r>
        <w:fldChar w:fldCharType="separate"/>
      </w:r>
      <w:r w:rsidR="00B6273B" w:rsidRPr="00F02BAF">
        <w:rPr>
          <w:rStyle w:val="Hyperlink"/>
        </w:rPr>
        <w:t>Download the T</w:t>
      </w:r>
      <w:r w:rsidR="00CD1736" w:rsidRPr="00F02BAF">
        <w:rPr>
          <w:rStyle w:val="Hyperlink"/>
        </w:rPr>
        <w:t>hesaurus</w:t>
      </w:r>
      <w:r>
        <w:fldChar w:fldCharType="end"/>
      </w:r>
      <w:r w:rsidR="003E734C">
        <w:t xml:space="preserve">     This will download a backup of our thesaurus. You must restore it using SQL Server to the name </w:t>
      </w:r>
      <w:proofErr w:type="spellStart"/>
      <w:r w:rsidR="003E734C" w:rsidRPr="003E734C">
        <w:t>ECM.Thesaurus</w:t>
      </w:r>
      <w:proofErr w:type="spellEnd"/>
    </w:p>
    <w:p w:rsidR="00CD1736" w:rsidRDefault="009B2EFC" w:rsidP="006617D1">
      <w:pPr>
        <w:pStyle w:val="style2"/>
        <w:ind w:left="1440"/>
      </w:pPr>
      <w:r>
        <w:fldChar w:fldCharType="begin"/>
      </w:r>
      <w:r>
        <w:instrText>HYPERLINK "http://www.ecmpoint.com/License"</w:instrText>
      </w:r>
      <w:r>
        <w:fldChar w:fldCharType="separate"/>
      </w:r>
      <w:r w:rsidR="00CD1736" w:rsidRPr="00B6273B">
        <w:rPr>
          <w:rStyle w:val="Hyperlink"/>
        </w:rPr>
        <w:t>Acquire a license</w:t>
      </w:r>
      <w:r>
        <w:fldChar w:fldCharType="end"/>
      </w:r>
      <w:r w:rsidR="003E734C">
        <w:t xml:space="preserve">     The product will not run until it is licensed. Please contact support for a license or if you have a valid customer number, you can get it from the license server. For demo licenses, please select the DEMO license check box. They will be good for 21 days.</w:t>
      </w:r>
      <w:ins w:id="313" w:author="Liz Garnand" w:date="2009-06-22T20:46:00Z">
        <w:r w:rsidR="00C55D80">
          <w:t xml:space="preserve">  </w:t>
        </w:r>
        <w:r w:rsidR="00C55D80" w:rsidRPr="00C55D80">
          <w:rPr>
            <w:highlight w:val="yellow"/>
            <w:rPrChange w:id="314" w:author="Liz Garnand" w:date="2009-06-22T20:46:00Z">
              <w:rPr/>
            </w:rPrChange>
          </w:rPr>
          <w:t>Can we make it 30?</w:t>
        </w:r>
      </w:ins>
    </w:p>
    <w:p w:rsidR="00CD1736" w:rsidRDefault="009B2EFC" w:rsidP="009F287F">
      <w:pPr>
        <w:pStyle w:val="style2"/>
        <w:ind w:left="720"/>
        <w:rPr>
          <w:rFonts w:eastAsia="Times New Roman"/>
        </w:rPr>
      </w:pPr>
      <w:r w:rsidRPr="009B2EFC">
        <w:rPr>
          <w:rFonts w:eastAsia="Times New Roman"/>
        </w:rPr>
        <w:pict>
          <v:rect id="_x0000_i1029" style="width:0;height:1.5pt" o:hralign="center" o:hrstd="t" o:hr="t" fillcolor="#a0a0a0" stroked="f"/>
        </w:pict>
      </w:r>
    </w:p>
    <w:p w:rsidR="00447B1A" w:rsidRDefault="00EE412D" w:rsidP="00447B1A">
      <w:pPr>
        <w:pStyle w:val="Heading1"/>
        <w:ind w:left="720"/>
        <w:rPr>
          <w:rFonts w:eastAsia="Times New Roman"/>
        </w:rPr>
      </w:pPr>
      <w:ins w:id="315" w:author="Liz Garnand" w:date="2009-06-22T16:27:00Z">
        <w:r w:rsidRPr="00EE412D">
          <w:rPr>
            <w:i/>
          </w:rPr>
          <w:t xml:space="preserve">SECTION </w:t>
        </w:r>
        <w:r>
          <w:rPr>
            <w:i/>
          </w:rPr>
          <w:t>5</w:t>
        </w:r>
        <w:r w:rsidRPr="00EE412D">
          <w:rPr>
            <w:i/>
          </w:rPr>
          <w:t>:</w:t>
        </w:r>
        <w:r>
          <w:t xml:space="preserve">  </w:t>
        </w:r>
      </w:ins>
      <w:ins w:id="316" w:author="Liz Garnand" w:date="2009-06-22T20:46:00Z">
        <w:r w:rsidR="00C55D80">
          <w:t xml:space="preserve"> </w:t>
        </w:r>
      </w:ins>
      <w:r w:rsidR="00447B1A">
        <w:rPr>
          <w:rFonts w:eastAsia="Times New Roman"/>
        </w:rPr>
        <w:t>How to set up the Application Configuration File</w:t>
      </w:r>
    </w:p>
    <w:p w:rsidR="00C55D80" w:rsidRDefault="00447B1A" w:rsidP="00C54BBC">
      <w:pPr>
        <w:pStyle w:val="style2"/>
        <w:ind w:left="720"/>
        <w:rPr>
          <w:ins w:id="317" w:author="Liz Garnand" w:date="2009-06-22T20:47:00Z"/>
        </w:rPr>
        <w:pPrChange w:id="318" w:author="Liz Garnand" w:date="2009-06-22T16:36:00Z">
          <w:pPr>
            <w:pStyle w:val="style2"/>
            <w:ind w:left="1440"/>
          </w:pPr>
        </w:pPrChange>
      </w:pPr>
      <w:r>
        <w:t xml:space="preserve">There are two ways to set up the application configuration file so that it will run with your particular instance of ECM Library and your SQL Server repository. </w:t>
      </w:r>
    </w:p>
    <w:p w:rsidR="00447B1A" w:rsidRDefault="00C55D80" w:rsidP="00C54BBC">
      <w:pPr>
        <w:pStyle w:val="style2"/>
        <w:ind w:left="720"/>
        <w:pPrChange w:id="319" w:author="Liz Garnand" w:date="2009-06-22T16:36:00Z">
          <w:pPr>
            <w:pStyle w:val="style2"/>
            <w:ind w:left="1440"/>
          </w:pPr>
        </w:pPrChange>
      </w:pPr>
      <w:ins w:id="320" w:author="Liz Garnand" w:date="2009-06-22T20:47:00Z">
        <w:r w:rsidRPr="00C55D80">
          <w:rPr>
            <w:rStyle w:val="Heading4Char"/>
            <w:rPrChange w:id="321" w:author="Liz Garnand" w:date="2009-06-22T20:47:00Z">
              <w:rPr/>
            </w:rPrChange>
          </w:rPr>
          <w:t>First Method</w:t>
        </w:r>
        <w:r>
          <w:t xml:space="preserve">:  </w:t>
        </w:r>
      </w:ins>
      <w:r w:rsidR="00447B1A">
        <w:t xml:space="preserve">The easiest way is to allow the application to install and then use the automated configuration screen provided from within ECM library. </w:t>
      </w:r>
    </w:p>
    <w:p w:rsidR="006B6AA0" w:rsidRDefault="00FA07F6" w:rsidP="00FA07F6">
      <w:pPr>
        <w:pStyle w:val="style2"/>
        <w:numPr>
          <w:ilvl w:val="0"/>
          <w:numId w:val="3"/>
        </w:numPr>
      </w:pPr>
      <w:r>
        <w:t xml:space="preserve">When ECM Library has started for the first time, go into the administration function, “Edit the Application Configuration File”, open the screen, press the select servers button, select your Database from the drop down, and press the button that will automatically apply the changes </w:t>
      </w:r>
      <w:del w:id="322" w:author="Liz Garnand" w:date="2009-06-22T20:47:00Z">
        <w:r w:rsidDel="00C55D80">
          <w:delText xml:space="preserve">fro </w:delText>
        </w:r>
      </w:del>
      <w:ins w:id="323" w:author="Liz Garnand" w:date="2009-06-22T20:47:00Z">
        <w:r w:rsidR="00C55D80">
          <w:t>for</w:t>
        </w:r>
        <w:r w:rsidR="00C55D80">
          <w:t xml:space="preserve"> </w:t>
        </w:r>
      </w:ins>
      <w:r>
        <w:t xml:space="preserve">you. </w:t>
      </w:r>
    </w:p>
    <w:p w:rsidR="00FA07F6" w:rsidRDefault="00FA07F6" w:rsidP="00FA07F6">
      <w:pPr>
        <w:pStyle w:val="style2"/>
        <w:numPr>
          <w:ilvl w:val="0"/>
          <w:numId w:val="3"/>
        </w:numPr>
      </w:pPr>
      <w:r>
        <w:t>Save the changes</w:t>
      </w:r>
    </w:p>
    <w:p w:rsidR="00FA07F6" w:rsidRDefault="00FA07F6" w:rsidP="00FA07F6">
      <w:pPr>
        <w:pStyle w:val="style2"/>
        <w:numPr>
          <w:ilvl w:val="0"/>
          <w:numId w:val="3"/>
        </w:numPr>
      </w:pPr>
      <w:r>
        <w:t>Make a backup</w:t>
      </w:r>
    </w:p>
    <w:p w:rsidR="00FA07F6" w:rsidRDefault="00FA07F6" w:rsidP="00FA07F6">
      <w:pPr>
        <w:pStyle w:val="style2"/>
        <w:numPr>
          <w:ilvl w:val="0"/>
          <w:numId w:val="3"/>
        </w:numPr>
      </w:pPr>
      <w:r>
        <w:t>Exit and restart the application.</w:t>
      </w:r>
    </w:p>
    <w:p w:rsidR="00FA07F6" w:rsidDel="00C55D80" w:rsidRDefault="006B6AA0" w:rsidP="00FA07F6">
      <w:pPr>
        <w:pStyle w:val="Heading4"/>
        <w:ind w:left="1440"/>
        <w:rPr>
          <w:del w:id="324" w:author="Liz Garnand" w:date="2009-06-22T20:47:00Z"/>
        </w:rPr>
      </w:pPr>
      <w:del w:id="325" w:author="Liz Garnand" w:date="2009-06-22T20:47:00Z">
        <w:r w:rsidDel="00C55D80">
          <w:lastRenderedPageBreak/>
          <w:delText>The second</w:delText>
        </w:r>
      </w:del>
    </w:p>
    <w:p w:rsidR="006B6AA0" w:rsidRDefault="00C55D80" w:rsidP="00C54BBC">
      <w:pPr>
        <w:pStyle w:val="style2"/>
        <w:ind w:left="720"/>
        <w:pPrChange w:id="326" w:author="Liz Garnand" w:date="2009-06-22T16:36:00Z">
          <w:pPr>
            <w:pStyle w:val="style2"/>
            <w:ind w:left="1440"/>
          </w:pPr>
        </w:pPrChange>
      </w:pPr>
      <w:ins w:id="327" w:author="Liz Garnand" w:date="2009-06-22T20:47:00Z">
        <w:r w:rsidRPr="00C55D80">
          <w:rPr>
            <w:rStyle w:val="Heading4Char"/>
            <w:rPrChange w:id="328" w:author="Liz Garnand" w:date="2009-06-22T20:47:00Z">
              <w:rPr/>
            </w:rPrChange>
          </w:rPr>
          <w:t>Second Method:</w:t>
        </w:r>
        <w:r>
          <w:t xml:space="preserve">  </w:t>
        </w:r>
      </w:ins>
      <w:r w:rsidR="00FA07F6">
        <w:t>G</w:t>
      </w:r>
      <w:r w:rsidR="006B6AA0">
        <w:t>o in and configure it manually. If you are comfortable in making changes to files and saving your work, this will represent no problem either.</w:t>
      </w:r>
    </w:p>
    <w:p w:rsidR="006B6AA0" w:rsidRDefault="006B6AA0" w:rsidP="00FE4F97">
      <w:pPr>
        <w:pStyle w:val="style2"/>
        <w:ind w:left="1440"/>
      </w:pPr>
      <w:r>
        <w:t>Step 1 – Backup up the APP.CONFIG file so that you can start over if needed.</w:t>
      </w:r>
    </w:p>
    <w:p w:rsidR="006B6AA0" w:rsidRDefault="006B6AA0" w:rsidP="00FE4F97">
      <w:pPr>
        <w:pStyle w:val="style2"/>
        <w:ind w:left="1440"/>
      </w:pPr>
      <w:r>
        <w:t>Step 2 – Edit the APP.CONFIG file using notepad or another wide character editor. Find the path to the APP.CONFIG file using the desktop shortcut or use the ADMIN function XXXX to get to the application directory.</w:t>
      </w:r>
    </w:p>
    <w:p w:rsidR="006B6AA0" w:rsidRDefault="006B6AA0" w:rsidP="00FE4F97">
      <w:pPr>
        <w:pStyle w:val="style2"/>
        <w:ind w:left="1440"/>
      </w:pPr>
      <w:r>
        <w:t xml:space="preserve">Step 2 – The only change in this file is the occurrences of SP6000. This is the ECM Server </w:t>
      </w:r>
      <w:del w:id="329" w:author="Liz Garnand" w:date="2009-06-22T20:48:00Z">
        <w:r w:rsidDel="00C55D80">
          <w:delText xml:space="preserve"> </w:delText>
        </w:r>
      </w:del>
      <w:r>
        <w:t>in our environment. SP6000 must be changed to the name of the server in your environment. A simple edit and replace will work. Once the change is made, save the file back to its original name in the original directory and it is done.</w:t>
      </w:r>
    </w:p>
    <w:p w:rsidR="006B09F5" w:rsidRDefault="009B2EFC" w:rsidP="006B09F5">
      <w:pPr>
        <w:pStyle w:val="style2"/>
        <w:ind w:left="720"/>
        <w:rPr>
          <w:rFonts w:eastAsia="Times New Roman"/>
        </w:rPr>
      </w:pPr>
      <w:r w:rsidRPr="009B2EFC">
        <w:rPr>
          <w:rFonts w:eastAsia="Times New Roman"/>
        </w:rPr>
        <w:pict>
          <v:rect id="_x0000_i1030" style="width:0;height:1.5pt" o:hralign="center" o:hrstd="t" o:hr="t" fillcolor="#a0a0a0" stroked="f"/>
        </w:pict>
      </w:r>
    </w:p>
    <w:p w:rsidR="006B6AA0" w:rsidRDefault="00EE412D" w:rsidP="006B09F5">
      <w:pPr>
        <w:pStyle w:val="Heading1"/>
        <w:ind w:left="720"/>
      </w:pPr>
      <w:ins w:id="330" w:author="Liz Garnand" w:date="2009-06-22T16:27:00Z">
        <w:r>
          <w:rPr>
            <w:i/>
          </w:rPr>
          <w:t>FINAL NOTE</w:t>
        </w:r>
        <w:r w:rsidRPr="00EE412D">
          <w:rPr>
            <w:i/>
          </w:rPr>
          <w:t>:</w:t>
        </w:r>
        <w:r>
          <w:t xml:space="preserve">  </w:t>
        </w:r>
      </w:ins>
      <w:r w:rsidR="006B09F5">
        <w:t>Why did we develop ECM Library to run on the workstation?</w:t>
      </w:r>
    </w:p>
    <w:p w:rsidR="006B09F5" w:rsidRDefault="006B09F5" w:rsidP="006B09F5">
      <w:pPr>
        <w:ind w:left="720"/>
      </w:pPr>
    </w:p>
    <w:p w:rsidR="006B09F5" w:rsidRPr="006B09F5" w:rsidRDefault="006B09F5" w:rsidP="006B09F5">
      <w:pPr>
        <w:pStyle w:val="Heading3"/>
        <w:ind w:left="720"/>
      </w:pPr>
      <w:r>
        <w:t>We quote Microsoft:</w:t>
      </w:r>
    </w:p>
    <w:p w:rsidR="006B09F5" w:rsidRDefault="006B09F5" w:rsidP="006B09F5">
      <w:pPr>
        <w:pStyle w:val="style2"/>
        <w:ind w:left="720"/>
      </w:pPr>
      <w:r>
        <w:t>Web applications are limited in many ways, yet a large number of Web applications have been built over the last few years and more will continue to be developed going forward. Why do companies choose a Web-based solution over a rich client experience? There are a few good reasons, but the number one reason I hear is deployment.</w:t>
      </w:r>
    </w:p>
    <w:p w:rsidR="006B09F5" w:rsidRDefault="006B09F5" w:rsidP="006B09F5">
      <w:pPr>
        <w:pStyle w:val="style2"/>
        <w:ind w:left="720"/>
      </w:pPr>
      <w:r>
        <w:t>When a company decides to create a new application for their employees, regardless of the type of system being designed, the discussion eventually moves to the issue of deployment. The system will need to be rolled out to the target users, and there needs to be a plan in place to handle ongoing updates (bug fixes, new feature releases, and so on). Years of experience with rolling out desktop applications have left most developers and IT staff with a good idea of the pain involved in client deployments, and a Web application ends up being the easier path. Of course, there are some tradeoffs in going with a browser-based Web application versus a rich-client application, but the fear of deployment usually makes those compromises acceptable. What we really need is a model for deploying client applications that is as easy and as safe as deploying a Web application, removing the need to compromise on the functionality of our applications. That is what "</w:t>
      </w:r>
      <w:proofErr w:type="spellStart"/>
      <w:r>
        <w:t>ClickOnce</w:t>
      </w:r>
      <w:proofErr w:type="spellEnd"/>
      <w:r>
        <w:t>" brings to the table.</w:t>
      </w:r>
    </w:p>
    <w:p w:rsidR="006B09F5" w:rsidRDefault="006B09F5" w:rsidP="006B09F5">
      <w:pPr>
        <w:pStyle w:val="style2"/>
        <w:ind w:left="720"/>
      </w:pPr>
      <w:r>
        <w:t>"</w:t>
      </w:r>
      <w:proofErr w:type="spellStart"/>
      <w:r>
        <w:t>ClickOnce</w:t>
      </w:r>
      <w:proofErr w:type="spellEnd"/>
      <w:r>
        <w:t>" is a code name for a set of functionality in the next version of Microsoft® Visual Studio® .NET and the Microsoft® .NET Framework. It will allow us to create desktop applications that are deployed with a safe, system-controlled installation, and are automatically updated as needed from a central location.</w:t>
      </w:r>
      <w:ins w:id="331" w:author="Liz Garnand" w:date="2009-06-22T20:59:00Z">
        <w:r w:rsidR="008F4994">
          <w:t xml:space="preserve">  </w:t>
        </w:r>
        <w:r w:rsidR="008F4994" w:rsidRPr="008F4994">
          <w:rPr>
            <w:highlight w:val="yellow"/>
            <w:rPrChange w:id="332" w:author="Liz Garnand" w:date="2009-06-22T21:00:00Z">
              <w:rPr/>
            </w:rPrChange>
          </w:rPr>
          <w:t xml:space="preserve">Does this mean we use </w:t>
        </w:r>
        <w:proofErr w:type="spellStart"/>
        <w:r w:rsidR="008F4994" w:rsidRPr="008F4994">
          <w:rPr>
            <w:highlight w:val="yellow"/>
            <w:rPrChange w:id="333" w:author="Liz Garnand" w:date="2009-06-22T21:00:00Z">
              <w:rPr/>
            </w:rPrChange>
          </w:rPr>
          <w:t>ClickOnce</w:t>
        </w:r>
        <w:proofErr w:type="spellEnd"/>
        <w:r w:rsidR="008F4994" w:rsidRPr="008F4994">
          <w:rPr>
            <w:highlight w:val="yellow"/>
            <w:rPrChange w:id="334" w:author="Liz Garnand" w:date="2009-06-22T21:00:00Z">
              <w:rPr/>
            </w:rPrChange>
          </w:rPr>
          <w:t>?  I think we should say this if we do.</w:t>
        </w:r>
      </w:ins>
    </w:p>
    <w:p w:rsidR="006B09F5" w:rsidRDefault="006B09F5" w:rsidP="006B09F5">
      <w:pPr>
        <w:pStyle w:val="Heading2"/>
        <w:ind w:left="720"/>
      </w:pPr>
      <w:r>
        <w:lastRenderedPageBreak/>
        <w:t>There are two main reasons to develop for the Web instead of for the client machine:</w:t>
      </w:r>
    </w:p>
    <w:p w:rsidR="006B09F5" w:rsidRDefault="006B09F5" w:rsidP="006B09F5">
      <w:pPr>
        <w:pStyle w:val="style2"/>
        <w:numPr>
          <w:ilvl w:val="0"/>
          <w:numId w:val="2"/>
        </w:numPr>
      </w:pPr>
      <w:r>
        <w:t>The first reason is a need to limit your application to the lowest common denominator (the Web browser) in an effort to reach almost any device that can access the network. Web applications aim for "reach" not "rich," supporting the widest number of clients at the cost of some functionality.</w:t>
      </w:r>
    </w:p>
    <w:p w:rsidR="006B09F5" w:rsidRDefault="006B09F5" w:rsidP="006B09F5">
      <w:pPr>
        <w:pStyle w:val="style2"/>
        <w:numPr>
          <w:ilvl w:val="0"/>
          <w:numId w:val="2"/>
        </w:numPr>
      </w:pPr>
      <w:r>
        <w:t>The second reason is the ease of installation and ongoing updates. The ability to apply a bug fix onto a single machine or a small set of machines, instead of requiring the new code to be applied on every single client, is an amazing time saver in the maintenance of an application.</w:t>
      </w:r>
    </w:p>
    <w:p w:rsidR="006B09F5" w:rsidRDefault="006B09F5" w:rsidP="006B09F5">
      <w:pPr>
        <w:pStyle w:val="style2"/>
        <w:ind w:left="720"/>
      </w:pPr>
      <w:r>
        <w:t xml:space="preserve">Going for reach is critical when your goal is to ensure availability to almost any device that can connect to the Web, but if you are dealing with a slightly narrower target audience, such as "employees and partners of my company," then reach isn't as much of an issue. Once you've reduced your target audience to something a little bit less than everything and everyone, you can constrain the target platform (Windows machines capable of supporting the .NET Framework) and then take advantage of that platform by building a full desktop application. </w:t>
      </w:r>
      <w:proofErr w:type="spellStart"/>
      <w:r>
        <w:t>ClickOnce</w:t>
      </w:r>
      <w:proofErr w:type="spellEnd"/>
      <w:r>
        <w:t xml:space="preserve"> allows you to do this by providing the second part of the equation: easy installation and automatic updates for your applications.</w:t>
      </w:r>
    </w:p>
    <w:p w:rsidR="006B09F5" w:rsidRDefault="006B09F5" w:rsidP="006B09F5">
      <w:pPr>
        <w:pStyle w:val="style2"/>
        <w:ind w:left="720"/>
      </w:pPr>
      <w:r>
        <w:t>For the full explanation, please see the link below:</w:t>
      </w:r>
    </w:p>
    <w:p w:rsidR="006B09F5" w:rsidRDefault="009B2EFC" w:rsidP="006B09F5">
      <w:pPr>
        <w:pStyle w:val="style2"/>
        <w:ind w:left="720"/>
      </w:pPr>
      <w:r>
        <w:fldChar w:fldCharType="begin"/>
      </w:r>
      <w:r>
        <w:instrText>HYPERLINK "http://msdn.microsoft.com/en-us/library/ms996413.aspx"</w:instrText>
      </w:r>
      <w:r>
        <w:fldChar w:fldCharType="separate"/>
      </w:r>
      <w:r w:rsidR="006B09F5">
        <w:rPr>
          <w:rStyle w:val="Hyperlink"/>
        </w:rPr>
        <w:t>One Location all Updates Centralized</w:t>
      </w:r>
      <w:r>
        <w:fldChar w:fldCharType="end"/>
      </w:r>
    </w:p>
    <w:sectPr w:rsidR="006B09F5" w:rsidSect="00C55D80">
      <w:pgSz w:w="12240" w:h="15840"/>
      <w:pgMar w:top="1440" w:right="1080" w:bottom="1440" w:left="1080" w:header="720" w:footer="720" w:gutter="0"/>
      <w:cols w:space="720"/>
      <w:docGrid w:linePitch="360"/>
      <w:sectPrChange w:id="335" w:author="Liz Garnand" w:date="2009-06-22T20:42:00Z">
        <w:sectPr w:rsidR="006B09F5" w:rsidSect="00C55D80">
          <w:pgMar w:right="1440" w:left="1440"/>
        </w:sectPr>
      </w:sectPrChang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B093D"/>
    <w:multiLevelType w:val="hybridMultilevel"/>
    <w:tmpl w:val="2530135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288A7C08"/>
    <w:multiLevelType w:val="hybridMultilevel"/>
    <w:tmpl w:val="3488A3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B950EFD"/>
    <w:multiLevelType w:val="hybridMultilevel"/>
    <w:tmpl w:val="8B30326E"/>
    <w:lvl w:ilvl="0" w:tplc="6DF2423E">
      <w:numFmt w:val="bullet"/>
      <w:lvlText w:val=""/>
      <w:lvlJc w:val="left"/>
      <w:pPr>
        <w:ind w:left="1305" w:hanging="360"/>
      </w:pPr>
      <w:rPr>
        <w:rFonts w:ascii="Symbol" w:eastAsiaTheme="minorEastAsia" w:hAnsi="Symbol" w:cs="Aharoni"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20"/>
  <w:displayHorizontalDrawingGridEvery w:val="2"/>
  <w:noPunctuationKerning/>
  <w:characterSpacingControl w:val="doNotCompress"/>
  <w:compat/>
  <w:rsids>
    <w:rsidRoot w:val="000A5527"/>
    <w:rsid w:val="000A5527"/>
    <w:rsid w:val="000B38AA"/>
    <w:rsid w:val="000F486C"/>
    <w:rsid w:val="00155336"/>
    <w:rsid w:val="002653AB"/>
    <w:rsid w:val="00315E12"/>
    <w:rsid w:val="003218AD"/>
    <w:rsid w:val="00346425"/>
    <w:rsid w:val="003E734C"/>
    <w:rsid w:val="00406926"/>
    <w:rsid w:val="00435574"/>
    <w:rsid w:val="00447B1A"/>
    <w:rsid w:val="005D5335"/>
    <w:rsid w:val="00610C37"/>
    <w:rsid w:val="006617D1"/>
    <w:rsid w:val="006A69BD"/>
    <w:rsid w:val="006B09F5"/>
    <w:rsid w:val="006B6AA0"/>
    <w:rsid w:val="00714B80"/>
    <w:rsid w:val="00745403"/>
    <w:rsid w:val="007B6917"/>
    <w:rsid w:val="007F6F34"/>
    <w:rsid w:val="0087101C"/>
    <w:rsid w:val="008F4994"/>
    <w:rsid w:val="008F74BE"/>
    <w:rsid w:val="009B2EFC"/>
    <w:rsid w:val="009B72F0"/>
    <w:rsid w:val="009F287F"/>
    <w:rsid w:val="00A0077C"/>
    <w:rsid w:val="00A13DEB"/>
    <w:rsid w:val="00A35B5D"/>
    <w:rsid w:val="00A54821"/>
    <w:rsid w:val="00B50035"/>
    <w:rsid w:val="00B6273B"/>
    <w:rsid w:val="00C54BBC"/>
    <w:rsid w:val="00C55D80"/>
    <w:rsid w:val="00CD1736"/>
    <w:rsid w:val="00CE6879"/>
    <w:rsid w:val="00D47754"/>
    <w:rsid w:val="00E62005"/>
    <w:rsid w:val="00E87448"/>
    <w:rsid w:val="00EE412D"/>
    <w:rsid w:val="00F02BAF"/>
    <w:rsid w:val="00F75AD7"/>
    <w:rsid w:val="00FA07F6"/>
    <w:rsid w:val="00FA168D"/>
    <w:rsid w:val="00FE4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035"/>
    <w:rPr>
      <w:rFonts w:eastAsiaTheme="minorEastAsia"/>
      <w:sz w:val="24"/>
      <w:szCs w:val="24"/>
    </w:rPr>
  </w:style>
  <w:style w:type="paragraph" w:styleId="Heading1">
    <w:name w:val="heading 1"/>
    <w:basedOn w:val="Normal"/>
    <w:next w:val="Normal"/>
    <w:link w:val="Heading1Char"/>
    <w:uiPriority w:val="9"/>
    <w:qFormat/>
    <w:rsid w:val="004069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9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9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B50035"/>
    <w:pPr>
      <w:spacing w:before="100" w:beforeAutospacing="1" w:after="100" w:afterAutospacing="1"/>
    </w:pPr>
    <w:rPr>
      <w:b/>
      <w:bCs/>
      <w:sz w:val="72"/>
      <w:szCs w:val="72"/>
    </w:rPr>
  </w:style>
  <w:style w:type="paragraph" w:customStyle="1" w:styleId="style2">
    <w:name w:val="style2"/>
    <w:basedOn w:val="Normal"/>
    <w:rsid w:val="00B50035"/>
    <w:pPr>
      <w:spacing w:before="100" w:beforeAutospacing="1" w:after="100" w:afterAutospacing="1"/>
    </w:pPr>
    <w:rPr>
      <w:rFonts w:cs="Aharoni"/>
    </w:rPr>
  </w:style>
  <w:style w:type="paragraph" w:customStyle="1" w:styleId="style3">
    <w:name w:val="style3"/>
    <w:basedOn w:val="Normal"/>
    <w:rsid w:val="00B50035"/>
    <w:pPr>
      <w:spacing w:before="100" w:beforeAutospacing="1" w:after="100" w:afterAutospacing="1"/>
    </w:pPr>
    <w:rPr>
      <w:rFonts w:ascii="Arial" w:hAnsi="Arial" w:cs="Arial"/>
    </w:rPr>
  </w:style>
  <w:style w:type="paragraph" w:customStyle="1" w:styleId="style4">
    <w:name w:val="style4"/>
    <w:basedOn w:val="Normal"/>
    <w:rsid w:val="00B50035"/>
    <w:pPr>
      <w:spacing w:before="100" w:beforeAutospacing="1" w:after="100" w:afterAutospacing="1"/>
    </w:pPr>
    <w:rPr>
      <w:color w:val="808080"/>
    </w:rPr>
  </w:style>
  <w:style w:type="paragraph" w:styleId="NormalWeb">
    <w:name w:val="Normal (Web)"/>
    <w:basedOn w:val="Normal"/>
    <w:uiPriority w:val="99"/>
    <w:semiHidden/>
    <w:unhideWhenUsed/>
    <w:rsid w:val="00B50035"/>
    <w:pPr>
      <w:spacing w:before="100" w:beforeAutospacing="1" w:after="100" w:afterAutospacing="1"/>
    </w:pPr>
  </w:style>
  <w:style w:type="character" w:customStyle="1" w:styleId="style21">
    <w:name w:val="style21"/>
    <w:basedOn w:val="DefaultParagraphFont"/>
    <w:rsid w:val="00B50035"/>
    <w:rPr>
      <w:rFonts w:cs="Aharoni" w:hint="cs"/>
    </w:rPr>
  </w:style>
  <w:style w:type="character" w:styleId="Hyperlink">
    <w:name w:val="Hyperlink"/>
    <w:basedOn w:val="DefaultParagraphFont"/>
    <w:uiPriority w:val="99"/>
    <w:unhideWhenUsed/>
    <w:rsid w:val="00B50035"/>
    <w:rPr>
      <w:color w:val="0000FF"/>
      <w:u w:val="single"/>
    </w:rPr>
  </w:style>
  <w:style w:type="character" w:styleId="FollowedHyperlink">
    <w:name w:val="FollowedHyperlink"/>
    <w:basedOn w:val="DefaultParagraphFont"/>
    <w:uiPriority w:val="99"/>
    <w:semiHidden/>
    <w:unhideWhenUsed/>
    <w:rsid w:val="00B50035"/>
    <w:rPr>
      <w:color w:val="800080"/>
      <w:u w:val="single"/>
    </w:rPr>
  </w:style>
  <w:style w:type="character" w:styleId="Strong">
    <w:name w:val="Strong"/>
    <w:basedOn w:val="DefaultParagraphFont"/>
    <w:uiPriority w:val="22"/>
    <w:qFormat/>
    <w:rsid w:val="00B50035"/>
    <w:rPr>
      <w:b/>
      <w:bCs/>
    </w:rPr>
  </w:style>
  <w:style w:type="paragraph" w:styleId="BalloonText">
    <w:name w:val="Balloon Text"/>
    <w:basedOn w:val="Normal"/>
    <w:link w:val="BalloonTextChar"/>
    <w:uiPriority w:val="99"/>
    <w:semiHidden/>
    <w:unhideWhenUsed/>
    <w:rsid w:val="00406926"/>
    <w:rPr>
      <w:rFonts w:ascii="Tahoma" w:hAnsi="Tahoma" w:cs="Tahoma"/>
      <w:sz w:val="16"/>
      <w:szCs w:val="16"/>
    </w:rPr>
  </w:style>
  <w:style w:type="character" w:customStyle="1" w:styleId="BalloonTextChar">
    <w:name w:val="Balloon Text Char"/>
    <w:basedOn w:val="DefaultParagraphFont"/>
    <w:link w:val="BalloonText"/>
    <w:uiPriority w:val="99"/>
    <w:semiHidden/>
    <w:rsid w:val="00406926"/>
    <w:rPr>
      <w:rFonts w:ascii="Tahoma" w:eastAsiaTheme="minorEastAsia" w:hAnsi="Tahoma" w:cs="Tahoma"/>
      <w:sz w:val="16"/>
      <w:szCs w:val="16"/>
    </w:rPr>
  </w:style>
  <w:style w:type="character" w:customStyle="1" w:styleId="Heading2Char">
    <w:name w:val="Heading 2 Char"/>
    <w:basedOn w:val="DefaultParagraphFont"/>
    <w:link w:val="Heading2"/>
    <w:uiPriority w:val="9"/>
    <w:rsid w:val="0040692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69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B09F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A07F6"/>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uiPriority w:val="99"/>
    <w:semiHidden/>
    <w:unhideWhenUsed/>
    <w:rsid w:val="00346425"/>
    <w:rPr>
      <w:sz w:val="16"/>
      <w:szCs w:val="16"/>
    </w:rPr>
  </w:style>
  <w:style w:type="paragraph" w:styleId="CommentText">
    <w:name w:val="annotation text"/>
    <w:basedOn w:val="Normal"/>
    <w:link w:val="CommentTextChar"/>
    <w:uiPriority w:val="99"/>
    <w:semiHidden/>
    <w:unhideWhenUsed/>
    <w:rsid w:val="00346425"/>
    <w:rPr>
      <w:sz w:val="20"/>
      <w:szCs w:val="20"/>
    </w:rPr>
  </w:style>
  <w:style w:type="character" w:customStyle="1" w:styleId="CommentTextChar">
    <w:name w:val="Comment Text Char"/>
    <w:basedOn w:val="DefaultParagraphFont"/>
    <w:link w:val="CommentText"/>
    <w:uiPriority w:val="99"/>
    <w:semiHidden/>
    <w:rsid w:val="00346425"/>
    <w:rPr>
      <w:rFonts w:eastAsiaTheme="minorEastAsia"/>
    </w:rPr>
  </w:style>
  <w:style w:type="paragraph" w:styleId="CommentSubject">
    <w:name w:val="annotation subject"/>
    <w:basedOn w:val="CommentText"/>
    <w:next w:val="CommentText"/>
    <w:link w:val="CommentSubjectChar"/>
    <w:uiPriority w:val="99"/>
    <w:semiHidden/>
    <w:unhideWhenUsed/>
    <w:rsid w:val="00346425"/>
    <w:rPr>
      <w:b/>
      <w:bCs/>
    </w:rPr>
  </w:style>
  <w:style w:type="character" w:customStyle="1" w:styleId="CommentSubjectChar">
    <w:name w:val="Comment Subject Char"/>
    <w:basedOn w:val="CommentTextChar"/>
    <w:link w:val="CommentSubject"/>
    <w:uiPriority w:val="99"/>
    <w:semiHidden/>
    <w:rsid w:val="00346425"/>
    <w:rPr>
      <w:b/>
      <w:bCs/>
    </w:rPr>
  </w:style>
  <w:style w:type="paragraph" w:styleId="Revision">
    <w:name w:val="Revision"/>
    <w:hidden/>
    <w:uiPriority w:val="99"/>
    <w:semiHidden/>
    <w:rsid w:val="00346425"/>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3060127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Dale Miller</dc:creator>
  <cp:lastModifiedBy>Liz Garnand</cp:lastModifiedBy>
  <cp:revision>9</cp:revision>
  <dcterms:created xsi:type="dcterms:W3CDTF">2009-06-22T23:26:00Z</dcterms:created>
  <dcterms:modified xsi:type="dcterms:W3CDTF">2009-06-23T04:01:00Z</dcterms:modified>
</cp:coreProperties>
</file>