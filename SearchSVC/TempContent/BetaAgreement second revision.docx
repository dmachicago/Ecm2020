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79" w:rsidRPr="00A30B9D" w:rsidRDefault="00965379" w:rsidP="00AA3499">
      <w:pPr>
        <w:spacing w:before="100" w:beforeAutospacing="1" w:after="240" w:line="240" w:lineRule="auto"/>
        <w:ind w:left="-360"/>
        <w:jc w:val="center"/>
        <w:rPr>
          <w:rFonts w:ascii="Times New Roman" w:hAnsi="Times New Roman"/>
          <w:b/>
          <w:bCs/>
          <w:sz w:val="32"/>
          <w:szCs w:val="32"/>
        </w:rPr>
      </w:pPr>
      <w:r w:rsidRPr="00A30B9D">
        <w:rPr>
          <w:rFonts w:ascii="Times New Roman" w:hAnsi="Times New Roman"/>
          <w:b/>
          <w:bCs/>
          <w:sz w:val="32"/>
          <w:szCs w:val="32"/>
        </w:rPr>
        <w:t>Beta Test Agreement</w:t>
      </w:r>
    </w:p>
    <w:p w:rsidR="00965379" w:rsidRPr="00A30B9D" w:rsidRDefault="00965379" w:rsidP="00AA3499">
      <w:pPr>
        <w:spacing w:after="0" w:line="240" w:lineRule="auto"/>
        <w:rPr>
          <w:rFonts w:ascii="Arial Narrow" w:hAnsi="Arial Narrow"/>
          <w:b/>
        </w:rPr>
      </w:pPr>
      <w:r w:rsidRPr="00A30B9D">
        <w:rPr>
          <w:rFonts w:ascii="Arial Narrow" w:hAnsi="Arial Narrow"/>
          <w:b/>
          <w:bCs/>
        </w:rPr>
        <w:t>Between</w:t>
      </w:r>
      <w:r w:rsidRPr="00A30B9D">
        <w:rPr>
          <w:rFonts w:ascii="Arial Narrow" w:hAnsi="Arial Narrow"/>
          <w:b/>
          <w:bCs/>
        </w:rPr>
        <w:tab/>
      </w:r>
      <w:r w:rsidRPr="00A30B9D">
        <w:rPr>
          <w:rFonts w:ascii="Arial Narrow" w:hAnsi="Arial Narrow"/>
          <w:b/>
          <w:bCs/>
        </w:rPr>
        <w:tab/>
      </w:r>
      <w:r w:rsidRPr="00A30B9D">
        <w:rPr>
          <w:rFonts w:ascii="Arial Narrow" w:hAnsi="Arial Narrow"/>
          <w:b/>
        </w:rPr>
        <w:t xml:space="preserve">DMA, Limited Inc., an Illinois corporation (Developer) </w:t>
      </w:r>
    </w:p>
    <w:p w:rsidR="00965379" w:rsidRPr="00A30B9D" w:rsidRDefault="00965379" w:rsidP="00AA3499">
      <w:pPr>
        <w:spacing w:after="0" w:line="240" w:lineRule="auto"/>
        <w:rPr>
          <w:b/>
        </w:rPr>
      </w:pPr>
      <w:r w:rsidRPr="00A30B9D">
        <w:rPr>
          <w:rFonts w:ascii="Arial Narrow" w:hAnsi="Arial Narrow"/>
          <w:b/>
        </w:rPr>
        <w:t xml:space="preserve">   and </w:t>
      </w:r>
      <w:r w:rsidRPr="00A30B9D">
        <w:rPr>
          <w:rFonts w:ascii="Arial Narrow" w:hAnsi="Arial Narrow"/>
          <w:b/>
        </w:rPr>
        <w:tab/>
      </w:r>
      <w:r w:rsidRPr="00A30B9D">
        <w:rPr>
          <w:rFonts w:ascii="Arial Narrow" w:hAnsi="Arial Narrow"/>
          <w:b/>
        </w:rPr>
        <w:tab/>
      </w:r>
      <w:r w:rsidRPr="00A30B9D">
        <w:rPr>
          <w:rFonts w:ascii="Arial Narrow" w:hAnsi="Arial Narrow"/>
          <w:b/>
        </w:rPr>
        <w:tab/>
        <w:t>Tonkon Torp LLP (Recipient</w:t>
      </w:r>
      <w:r w:rsidRPr="00A30B9D">
        <w:rPr>
          <w:b/>
        </w:rPr>
        <w:t>).</w:t>
      </w:r>
    </w:p>
    <w:p w:rsidR="00965379" w:rsidRPr="00A30B9D" w:rsidRDefault="00965379" w:rsidP="00AA3499">
      <w:pPr>
        <w:spacing w:after="0" w:line="240" w:lineRule="auto"/>
        <w:rPr>
          <w:b/>
        </w:rPr>
      </w:pPr>
    </w:p>
    <w:p w:rsidR="00965379" w:rsidRPr="00A30B9D" w:rsidRDefault="00965379" w:rsidP="00AA3499">
      <w:pPr>
        <w:spacing w:after="0" w:line="240" w:lineRule="auto"/>
        <w:rPr>
          <w:b/>
        </w:rPr>
      </w:pPr>
      <w:r w:rsidRPr="00A30B9D">
        <w:rPr>
          <w:b/>
        </w:rPr>
        <w:t>The parties agree to the following:</w:t>
      </w:r>
    </w:p>
    <w:p w:rsidR="00965379" w:rsidRPr="00A30B9D" w:rsidRDefault="00965379" w:rsidP="00AA3499">
      <w:pPr>
        <w:spacing w:after="0" w:line="240" w:lineRule="auto"/>
      </w:pPr>
    </w:p>
    <w:p w:rsidR="00965379" w:rsidRPr="00A30B9D" w:rsidRDefault="00965379" w:rsidP="00AA3499">
      <w:pPr>
        <w:numPr>
          <w:ilvl w:val="0"/>
          <w:numId w:val="2"/>
          <w:numberingChange w:id="0" w:author="Steven Wilker" w:date="2009-09-10T13:23:00Z" w:original="%1:1:0:."/>
        </w:numPr>
        <w:spacing w:after="0" w:line="240" w:lineRule="auto"/>
        <w:ind w:left="0"/>
        <w:jc w:val="both"/>
      </w:pPr>
      <w:r w:rsidRPr="00A30B9D">
        <w:rPr>
          <w:b/>
        </w:rPr>
        <w:t>Arrangement.</w:t>
      </w:r>
      <w:r w:rsidRPr="00A30B9D">
        <w:t xml:space="preserve"> Developer agrees to provide to Recipient, the software ECM Library</w:t>
      </w:r>
      <w:del w:id="1" w:author="Steven Wilker" w:date="2009-09-10T13:29:00Z">
        <w:r w:rsidRPr="00A30B9D" w:rsidDel="00745FCC">
          <w:delText>,</w:delText>
        </w:r>
      </w:del>
      <w:r w:rsidRPr="00A30B9D">
        <w:t xml:space="preserve"> </w:t>
      </w:r>
      <w:ins w:id="2" w:author="Steven Wilker" w:date="2009-09-10T13:29:00Z">
        <w:r>
          <w:t>(</w:t>
        </w:r>
      </w:ins>
      <w:r w:rsidRPr="00A30B9D">
        <w:t xml:space="preserve">the </w:t>
      </w:r>
      <w:ins w:id="3" w:author="Steven Wilker" w:date="2009-09-10T13:29:00Z">
        <w:r>
          <w:t>"</w:t>
        </w:r>
      </w:ins>
      <w:del w:id="4" w:author="Steven Wilker" w:date="2009-09-10T13:29:00Z">
        <w:r w:rsidRPr="00A30B9D" w:rsidDel="00745FCC">
          <w:delText>(</w:delText>
        </w:r>
      </w:del>
      <w:r w:rsidRPr="00A30B9D">
        <w:t>Product</w:t>
      </w:r>
      <w:ins w:id="5" w:author="Steven Wilker" w:date="2009-09-10T13:29:00Z">
        <w:r>
          <w:t>"</w:t>
        </w:r>
      </w:ins>
      <w:r w:rsidRPr="00A30B9D">
        <w:t>), and Recipient accepts the Product, subject to the terms of this Agreement. Recipient agrees to test and evaluate the Product as provided herein, report to Developer with respect to the usefulness and functionality of Product, and return the Product to Developer at the conclusion the Beta Test</w:t>
      </w:r>
      <w:del w:id="6" w:author="Steven Wilker" w:date="2009-09-10T13:29:00Z">
        <w:r w:rsidRPr="00A30B9D" w:rsidDel="00745FCC">
          <w:delText>, all pursuant to this Agreement</w:delText>
        </w:r>
      </w:del>
      <w:r w:rsidRPr="00A30B9D">
        <w:t xml:space="preserve">. </w:t>
      </w:r>
    </w:p>
    <w:p w:rsidR="00965379" w:rsidRPr="00A30B9D" w:rsidRDefault="00965379" w:rsidP="00AA3499">
      <w:pPr>
        <w:numPr>
          <w:ilvl w:val="0"/>
          <w:numId w:val="2"/>
          <w:numberingChange w:id="7" w:author="Steven Wilker" w:date="2009-09-10T13:23:00Z" w:original="%1:2:0:."/>
        </w:numPr>
        <w:spacing w:after="0" w:line="240" w:lineRule="auto"/>
        <w:ind w:left="0"/>
        <w:jc w:val="both"/>
        <w:rPr>
          <w:b/>
        </w:rPr>
      </w:pPr>
      <w:r w:rsidRPr="00A30B9D">
        <w:rPr>
          <w:b/>
        </w:rPr>
        <w:t xml:space="preserve">Non-Disclosure. </w:t>
      </w:r>
    </w:p>
    <w:p w:rsidR="00965379" w:rsidRPr="00A30B9D" w:rsidRDefault="00965379" w:rsidP="00AA3499">
      <w:pPr>
        <w:numPr>
          <w:ilvl w:val="1"/>
          <w:numId w:val="2"/>
          <w:numberingChange w:id="8" w:author="Steven Wilker" w:date="2009-09-10T13:23:00Z" w:original="%1:2:0:.%2:1:0:."/>
        </w:numPr>
        <w:tabs>
          <w:tab w:val="left" w:pos="720"/>
        </w:tabs>
        <w:spacing w:after="0" w:line="240" w:lineRule="auto"/>
        <w:ind w:left="0"/>
        <w:jc w:val="both"/>
      </w:pPr>
      <w:r w:rsidRPr="00A30B9D">
        <w:t xml:space="preserve">Recipient acknowledges and agrees that in providing the Product, Developer may disclose to Recipient certain confidential, proprietary trade secret information of Developer (the "Confidential Information"). Confidential Information may include, but is not limited to, the Product, computer programs, flowcharts, diagrams, manuals, schematics, development tools, specifications, design documents, marketing information, financial information or business plans. During this Agreement and for a period [time period for nondisclosure, e.g. 2 years] thereafter, Recipient agrees that it will not, without the express prior written consent of Developer, disclose any Confidential Information or any part thereof to any third party, except to the extent that such Confidential Information a) is or becomes generally available to the public through no fault of Recipient; b) is rightfully received by Recipient from a third party without limitation as to its use; or c) is independently developed by Recipient. At the termination of this Agreement, Recipient will return the Product and all other Confidential Information to Developer. </w:t>
      </w:r>
    </w:p>
    <w:p w:rsidR="00965379" w:rsidRPr="00A30B9D" w:rsidRDefault="00965379" w:rsidP="00AA3499">
      <w:pPr>
        <w:numPr>
          <w:ilvl w:val="1"/>
          <w:numId w:val="2"/>
          <w:numberingChange w:id="9" w:author="Steven Wilker" w:date="2009-09-10T13:23:00Z" w:original="%1:2:0:.%2:2:0:."/>
        </w:numPr>
        <w:tabs>
          <w:tab w:val="left" w:pos="720"/>
        </w:tabs>
        <w:spacing w:after="0" w:line="240" w:lineRule="auto"/>
        <w:ind w:left="0"/>
        <w:jc w:val="both"/>
      </w:pPr>
      <w:r w:rsidRPr="00A30B9D">
        <w:t>Recipient also agrees that it shall not duplicate, translate, modify, copy, printout, disassemble, decompile or otherwise tamper with the Product or any firmware, circuit board or software provided therewith.</w:t>
      </w:r>
    </w:p>
    <w:p w:rsidR="00965379" w:rsidRPr="00A30B9D" w:rsidRDefault="00965379" w:rsidP="00AA3499">
      <w:pPr>
        <w:numPr>
          <w:ilvl w:val="1"/>
          <w:numId w:val="2"/>
          <w:numberingChange w:id="10" w:author="Steven Wilker" w:date="2009-09-10T13:23:00Z" w:original="%1:2:0:.%2:3:0:."/>
        </w:numPr>
        <w:spacing w:after="0" w:line="240" w:lineRule="auto"/>
        <w:ind w:left="0"/>
        <w:jc w:val="both"/>
      </w:pPr>
      <w:r w:rsidRPr="00A30B9D">
        <w:t>Recipient also agrees not to demonstrate or display the Product to any third party or any party outside of or apart from the Recipient.</w:t>
      </w:r>
    </w:p>
    <w:p w:rsidR="00965379" w:rsidRPr="00A30B9D" w:rsidRDefault="00965379" w:rsidP="00AA3499">
      <w:pPr>
        <w:numPr>
          <w:ilvl w:val="0"/>
          <w:numId w:val="2"/>
          <w:numberingChange w:id="11" w:author="Steven Wilker" w:date="2009-09-10T13:23:00Z" w:original="%1:3:0:."/>
        </w:numPr>
        <w:spacing w:after="0" w:line="240" w:lineRule="auto"/>
        <w:ind w:left="0"/>
        <w:jc w:val="both"/>
      </w:pPr>
      <w:r w:rsidRPr="00A30B9D">
        <w:rPr>
          <w:b/>
        </w:rPr>
        <w:t>License.</w:t>
      </w:r>
      <w:r w:rsidRPr="00A30B9D">
        <w:t xml:space="preserve"> Recipient acknowledges that Recipients shall have only a limited, non-exclusive, nontransferable license to use the Product for a period not to exceed</w:t>
      </w:r>
      <w:ins w:id="12" w:author="Steven Wilker" w:date="2009-09-10T13:30:00Z">
        <w:r>
          <w:t xml:space="preserve"> 60</w:t>
        </w:r>
      </w:ins>
      <w:del w:id="13" w:author="Steven Wilker" w:date="2009-09-10T13:30:00Z">
        <w:r w:rsidRPr="00A30B9D" w:rsidDel="00745FCC">
          <w:delText xml:space="preserve"> </w:delText>
        </w:r>
        <w:r w:rsidRPr="00745FCC" w:rsidDel="00745FCC">
          <w:rPr>
            <w:highlight w:val="yellow"/>
          </w:rPr>
          <w:delText>[beta test period, e.g. 60 days]</w:delText>
        </w:r>
      </w:del>
      <w:r w:rsidRPr="00A30B9D">
        <w:t xml:space="preserve"> days. Recipient acknowledges and agrees that it will not use the Product for any purpose that is illegal. </w:t>
      </w:r>
      <w:ins w:id="14" w:author="Steven Wilker" w:date="2009-09-10T13:30:00Z">
        <w:r>
          <w:t xml:space="preserve"> </w:t>
        </w:r>
      </w:ins>
      <w:r w:rsidRPr="00A30B9D">
        <w:t xml:space="preserve">Because the Product is a "Beta Test" version only and is not error or bug free, Recipient agrees that it will use the Product carefully and will not use it in any way which might result in any loss of its or any third party's property or information. </w:t>
      </w:r>
    </w:p>
    <w:p w:rsidR="00965379" w:rsidRPr="00A30B9D" w:rsidRDefault="00965379" w:rsidP="00AA3499">
      <w:pPr>
        <w:numPr>
          <w:ilvl w:val="0"/>
          <w:numId w:val="2"/>
          <w:numberingChange w:id="15" w:author="Steven Wilker" w:date="2009-09-10T13:23:00Z" w:original="%1:4:0:."/>
        </w:numPr>
        <w:spacing w:after="0" w:line="240" w:lineRule="auto"/>
        <w:ind w:left="0"/>
        <w:jc w:val="both"/>
      </w:pPr>
      <w:r w:rsidRPr="00A30B9D">
        <w:rPr>
          <w:b/>
        </w:rPr>
        <w:t>Report.</w:t>
      </w:r>
      <w:r w:rsidRPr="00A30B9D">
        <w:t xml:space="preserve"> Recipient shall report to Developer, as soon as practical, any perceived defect in the Product and, following the discovery of any material defect, shall terminate its use of the Product. At the conclusion of the Beta Test, Recipient shall provide to Developer an evaluation of the Product, including both positive and negative aspects. </w:t>
      </w:r>
    </w:p>
    <w:p w:rsidR="00965379" w:rsidRPr="00A30B9D" w:rsidRDefault="00965379" w:rsidP="00AA3499">
      <w:pPr>
        <w:numPr>
          <w:ilvl w:val="0"/>
          <w:numId w:val="2"/>
          <w:numberingChange w:id="16" w:author="Steven Wilker" w:date="2009-09-10T13:23:00Z" w:original="%1:5:0:."/>
        </w:numPr>
        <w:spacing w:after="0" w:line="240" w:lineRule="auto"/>
        <w:ind w:left="0"/>
        <w:jc w:val="both"/>
      </w:pPr>
      <w:r w:rsidRPr="00A30B9D">
        <w:rPr>
          <w:b/>
        </w:rPr>
        <w:t>Termination.</w:t>
      </w:r>
      <w:r w:rsidRPr="00A30B9D">
        <w:t xml:space="preserve"> Recipient may terminate this Agreement at any time prior to expiration of the Beta Test by returning the Product including all Confidential Information and copies thereof, to Developer, along with its evaluation report. Developer may terminate this Agreement upon notice to Recipient, subject to Recipient's obligation to return the Product, Confidential Information and all copies thereof. The obligations of Recipient in Section 2 above shall survive the termination of this Agreement. If not earlier terminated, this Agreement shall terminate automatically upon the end of the period set forth in Section 3 and following Recipient's return of the Product and the Confidential Information. </w:t>
      </w:r>
    </w:p>
    <w:p w:rsidR="00965379" w:rsidRPr="00A30B9D" w:rsidRDefault="00965379" w:rsidP="00AA3499">
      <w:pPr>
        <w:numPr>
          <w:ilvl w:val="0"/>
          <w:numId w:val="2"/>
          <w:numberingChange w:id="17" w:author="Steven Wilker" w:date="2009-09-10T13:23:00Z" w:original="%1:6:0:."/>
        </w:numPr>
        <w:spacing w:after="0" w:line="240" w:lineRule="auto"/>
        <w:ind w:left="0"/>
        <w:jc w:val="both"/>
      </w:pPr>
      <w:r w:rsidRPr="00A30B9D">
        <w:rPr>
          <w:b/>
        </w:rPr>
        <w:t>Developer's Warranties.</w:t>
      </w:r>
      <w:r w:rsidRPr="00A30B9D">
        <w:t xml:space="preserve"> Developer represents and warrants that it has the </w:t>
      </w:r>
      <w:del w:id="18" w:author="Steven Wilker" w:date="2009-09-10T13:31:00Z">
        <w:r w:rsidRPr="00A30B9D" w:rsidDel="00745FCC">
          <w:delText xml:space="preserve">requisite </w:delText>
        </w:r>
      </w:del>
      <w:r w:rsidRPr="00A30B9D">
        <w:t xml:space="preserve">right and legal authority to grant the license and provide the Product and the Confidential Information as contemplated by this </w:t>
      </w:r>
      <w:r w:rsidRPr="00A30B9D">
        <w:lastRenderedPageBreak/>
        <w:t xml:space="preserve">Agreement. </w:t>
      </w:r>
      <w:r w:rsidRPr="00A30B9D">
        <w:rPr>
          <w:b/>
        </w:rPr>
        <w:t xml:space="preserve">Developer makes no other warranty, express or implied, with respect to the product or any other confidential information and all other warranties, whether express or implied, are hereby disclaimed, including, without limitation, the implied warranties of merchantability and fitness for a particular purpose. Developer's sole liability for breach of the representation and warranty above, and recipient's sole remedy, shall be that developer shall indemnify and hold recipient harmless from and against any loss, suit, damage, claim or defense arising out of breach of the representation and warranty, including reasonable attorneys' fees. </w:t>
      </w:r>
    </w:p>
    <w:p w:rsidR="00965379" w:rsidRPr="00A30B9D" w:rsidRDefault="00965379" w:rsidP="00AA3499">
      <w:pPr>
        <w:numPr>
          <w:ilvl w:val="0"/>
          <w:numId w:val="2"/>
          <w:numberingChange w:id="19" w:author="Steven Wilker" w:date="2009-09-10T13:23:00Z" w:original="%1:7:0:."/>
        </w:numPr>
        <w:spacing w:after="0" w:line="240" w:lineRule="auto"/>
        <w:ind w:left="0"/>
        <w:jc w:val="both"/>
      </w:pPr>
      <w:r w:rsidRPr="00A30B9D">
        <w:rPr>
          <w:b/>
        </w:rPr>
        <w:t>Governing Law.</w:t>
      </w:r>
      <w:r w:rsidRPr="00A30B9D">
        <w:t xml:space="preserve"> This Agreement is to be governed by, construed and enforced according to the laws of the </w:t>
      </w:r>
      <w:r w:rsidR="00113570" w:rsidRPr="00113570">
        <w:rPr>
          <w:highlight w:val="yellow"/>
          <w:rPrChange w:id="20" w:author="Steven Wilker" w:date="2009-09-10T13:26:00Z">
            <w:rPr/>
          </w:rPrChange>
        </w:rPr>
        <w:t xml:space="preserve">State of </w:t>
      </w:r>
      <w:ins w:id="21" w:author="Steven Wilker" w:date="2009-09-10T13:26:00Z">
        <w:del w:id="22" w:author="Chandran" w:date="2009-09-14T18:12:00Z">
          <w:r w:rsidDel="00EF5B6B">
            <w:rPr>
              <w:highlight w:val="yellow"/>
            </w:rPr>
            <w:delText>Oregon</w:delText>
          </w:r>
        </w:del>
      </w:ins>
      <w:ins w:id="23" w:author="Chandran" w:date="2009-09-14T18:12:00Z">
        <w:r w:rsidR="00EF5B6B">
          <w:rPr>
            <w:highlight w:val="yellow"/>
          </w:rPr>
          <w:t xml:space="preserve"> Illinois</w:t>
        </w:r>
      </w:ins>
      <w:del w:id="24" w:author="Steven Wilker" w:date="2009-09-10T13:26:00Z">
        <w:r w:rsidR="00113570" w:rsidRPr="00113570">
          <w:rPr>
            <w:highlight w:val="yellow"/>
            <w:rPrChange w:id="25" w:author="Steven Wilker" w:date="2009-09-10T13:26:00Z">
              <w:rPr/>
            </w:rPrChange>
          </w:rPr>
          <w:delText>Illinois</w:delText>
        </w:r>
      </w:del>
      <w:r w:rsidR="00113570" w:rsidRPr="00113570">
        <w:rPr>
          <w:highlight w:val="yellow"/>
          <w:rPrChange w:id="26" w:author="Steven Wilker" w:date="2009-09-10T13:26:00Z">
            <w:rPr/>
          </w:rPrChange>
        </w:rPr>
        <w:t xml:space="preserve"> and in the county of </w:t>
      </w:r>
      <w:ins w:id="27" w:author="Steven Wilker" w:date="2009-09-10T13:27:00Z">
        <w:del w:id="28" w:author="Chandran" w:date="2009-09-14T18:12:00Z">
          <w:r w:rsidDel="00EF5B6B">
            <w:rPr>
              <w:highlight w:val="yellow"/>
            </w:rPr>
            <w:delText>Multnomah</w:delText>
          </w:r>
        </w:del>
      </w:ins>
      <w:ins w:id="29" w:author="Chandran" w:date="2009-09-14T18:12:00Z">
        <w:r w:rsidR="00EF5B6B">
          <w:rPr>
            <w:highlight w:val="yellow"/>
          </w:rPr>
          <w:t xml:space="preserve"> Lake</w:t>
        </w:r>
      </w:ins>
      <w:del w:id="30" w:author="Steven Wilker" w:date="2009-09-10T13:27:00Z">
        <w:r w:rsidR="00113570" w:rsidRPr="00113570">
          <w:rPr>
            <w:highlight w:val="yellow"/>
            <w:rPrChange w:id="31" w:author="Steven Wilker" w:date="2009-09-10T13:26:00Z">
              <w:rPr/>
            </w:rPrChange>
          </w:rPr>
          <w:delText>Lake</w:delText>
        </w:r>
      </w:del>
      <w:r w:rsidRPr="00A30B9D">
        <w:t xml:space="preserve">. </w:t>
      </w:r>
    </w:p>
    <w:p w:rsidR="00965379" w:rsidRPr="00A30B9D" w:rsidRDefault="00965379" w:rsidP="00AA3499">
      <w:pPr>
        <w:numPr>
          <w:ilvl w:val="0"/>
          <w:numId w:val="2"/>
          <w:numberingChange w:id="32" w:author="Steven Wilker" w:date="2009-09-10T13:23:00Z" w:original="%1:8:0:."/>
        </w:numPr>
        <w:spacing w:after="0" w:line="240" w:lineRule="auto"/>
        <w:ind w:left="0"/>
        <w:jc w:val="both"/>
      </w:pPr>
      <w:r w:rsidRPr="00A30B9D">
        <w:rPr>
          <w:b/>
        </w:rPr>
        <w:t>No Assignment.</w:t>
      </w:r>
      <w:r w:rsidRPr="00A30B9D">
        <w:t xml:space="preserve"> Recipient may not assign this Agreement without the prior written consent of Developer. This Agreement shall be binding upon and inured to the benefit of the parties and their respective administrators, successors and assigns. </w:t>
      </w:r>
    </w:p>
    <w:p w:rsidR="00965379" w:rsidRPr="00A30B9D" w:rsidRDefault="00965379" w:rsidP="00AA3499">
      <w:pPr>
        <w:numPr>
          <w:ilvl w:val="0"/>
          <w:numId w:val="2"/>
          <w:numberingChange w:id="33" w:author="Steven Wilker" w:date="2009-09-10T13:23:00Z" w:original="%1:9:0:."/>
        </w:numPr>
        <w:spacing w:after="0" w:line="240" w:lineRule="auto"/>
        <w:ind w:left="0"/>
        <w:jc w:val="both"/>
      </w:pPr>
      <w:r w:rsidRPr="00A30B9D">
        <w:rPr>
          <w:b/>
        </w:rPr>
        <w:t>Headings.</w:t>
      </w:r>
      <w:r w:rsidRPr="00A30B9D">
        <w:t xml:space="preserve"> Headings are used in this Agreement are provided for convenience only and shall not be used to construe meaning or intent. </w:t>
      </w:r>
    </w:p>
    <w:p w:rsidR="00965379" w:rsidRPr="00A30B9D" w:rsidRDefault="00965379" w:rsidP="00AA3499">
      <w:pPr>
        <w:numPr>
          <w:ilvl w:val="0"/>
          <w:numId w:val="2"/>
          <w:numberingChange w:id="34" w:author="Steven Wilker" w:date="2009-09-10T13:23:00Z" w:original="%1:10:0:."/>
        </w:numPr>
        <w:spacing w:after="0" w:line="240" w:lineRule="auto"/>
        <w:ind w:left="0"/>
        <w:jc w:val="both"/>
      </w:pPr>
      <w:r w:rsidRPr="00A30B9D">
        <w:rPr>
          <w:b/>
        </w:rPr>
        <w:t>Final Agreement.</w:t>
      </w:r>
      <w:r w:rsidRPr="00A30B9D">
        <w:t xml:space="preserve"> This Agreement terminates and supersedes all prior understandings or agreements on the subject matter hereof. This Agreement may be modified only by a further writing that is duly executed by both parties. </w:t>
      </w:r>
    </w:p>
    <w:p w:rsidR="00965379" w:rsidRPr="00A30B9D" w:rsidRDefault="00965379" w:rsidP="00AA3499">
      <w:pPr>
        <w:numPr>
          <w:ilvl w:val="0"/>
          <w:numId w:val="2"/>
          <w:numberingChange w:id="35" w:author="Steven Wilker" w:date="2009-09-10T13:23:00Z" w:original="%1:11:0:."/>
        </w:numPr>
        <w:spacing w:after="0" w:line="240" w:lineRule="auto"/>
        <w:ind w:left="0"/>
        <w:jc w:val="both"/>
      </w:pPr>
      <w:r w:rsidRPr="00A30B9D">
        <w:rPr>
          <w:b/>
        </w:rPr>
        <w:t>Arbitration.</w:t>
      </w:r>
      <w:r w:rsidRPr="00A30B9D">
        <w:t xml:space="preserve"> The parties agree that they will use their best efforts to amicably resolve any dispute arising out of or relating to this Agreement. Any controversy, claim or dispute that cannot be so resolved shall be settled by final binding arbitration</w:t>
      </w:r>
      <w:ins w:id="36" w:author="Steven Wilker" w:date="2009-09-10T13:28:00Z">
        <w:r>
          <w:t xml:space="preserve"> before a single arbitrator</w:t>
        </w:r>
      </w:ins>
      <w:r w:rsidRPr="00A30B9D">
        <w:t xml:space="preserve"> in accordance with the rules of the </w:t>
      </w:r>
      <w:ins w:id="37" w:author="Chandran" w:date="2009-09-14T18:19:00Z">
        <w:r w:rsidR="00EF5B6B">
          <w:t>American</w:t>
        </w:r>
      </w:ins>
      <w:ins w:id="38" w:author="Chandran" w:date="2009-09-14T18:23:00Z">
        <w:r w:rsidR="00AB536E">
          <w:t xml:space="preserve"> </w:t>
        </w:r>
      </w:ins>
      <w:del w:id="39" w:author="Steven Wilker" w:date="2009-09-10T13:27:00Z">
        <w:r w:rsidRPr="00A30B9D" w:rsidDel="00745FCC">
          <w:delText xml:space="preserve">American </w:delText>
        </w:r>
      </w:del>
      <w:r w:rsidRPr="00A30B9D">
        <w:t>Arbitration</w:t>
      </w:r>
      <w:del w:id="40" w:author="Chandran" w:date="2009-09-14T18:13:00Z">
        <w:r w:rsidRPr="00A30B9D" w:rsidDel="00EF5B6B">
          <w:delText xml:space="preserve"> </w:delText>
        </w:r>
      </w:del>
      <w:ins w:id="41" w:author="Steven Wilker" w:date="2009-09-10T13:27:00Z">
        <w:del w:id="42" w:author="Chandran" w:date="2009-09-14T18:13:00Z">
          <w:r w:rsidDel="00EF5B6B">
            <w:delText>Service of Portland, Inc</w:delText>
          </w:r>
        </w:del>
      </w:ins>
      <w:ins w:id="43" w:author="Chandran" w:date="2009-09-14T18:24:00Z">
        <w:r w:rsidR="00AB536E">
          <w:t xml:space="preserve"> </w:t>
        </w:r>
      </w:ins>
      <w:ins w:id="44" w:author="Steven Wilker" w:date="2009-09-10T13:27:00Z">
        <w:del w:id="45" w:author="Chandran" w:date="2009-09-14T18:24:00Z">
          <w:r w:rsidDel="00AB536E">
            <w:delText>.</w:delText>
          </w:r>
        </w:del>
      </w:ins>
      <w:ins w:id="46" w:author="Chandran" w:date="2009-09-14T18:20:00Z">
        <w:r w:rsidR="00EF5B6B">
          <w:t>Association</w:t>
        </w:r>
      </w:ins>
      <w:del w:id="47" w:author="Steven Wilker" w:date="2009-09-10T13:27:00Z">
        <w:r w:rsidRPr="00A30B9D" w:rsidDel="00745FCC">
          <w:delText>Association</w:delText>
        </w:r>
      </w:del>
      <w:r w:rsidRPr="00A30B9D">
        <w:t>, and judgment upon the award rendered by the arbitrator or arbitrators may be entered in any court having jurisdiction thereof. Any such arbitration shall be conducted in</w:t>
      </w:r>
      <w:ins w:id="48" w:author="Chandran" w:date="2009-09-14T18:20:00Z">
        <w:r w:rsidR="00EF5B6B">
          <w:t xml:space="preserve"> </w:t>
        </w:r>
      </w:ins>
      <w:ins w:id="49" w:author="Chandran" w:date="2009-09-14T18:21:00Z">
        <w:r w:rsidR="00EF5B6B">
          <w:t>L</w:t>
        </w:r>
      </w:ins>
      <w:ins w:id="50" w:author="Chandran" w:date="2009-09-14T18:20:00Z">
        <w:r w:rsidR="00EF5B6B">
          <w:t xml:space="preserve">ake County, </w:t>
        </w:r>
      </w:ins>
      <w:del w:id="51" w:author="Chandran" w:date="2009-09-14T18:24:00Z">
        <w:r w:rsidRPr="00A30B9D" w:rsidDel="00AB536E">
          <w:delText xml:space="preserve"> </w:delText>
        </w:r>
      </w:del>
      <w:ins w:id="52" w:author="Chandran" w:date="2009-09-14T18:24:00Z">
        <w:r w:rsidR="00AB536E">
          <w:t>Illinois</w:t>
        </w:r>
        <w:r w:rsidR="00AB536E" w:rsidRPr="00A30B9D">
          <w:t>.</w:t>
        </w:r>
      </w:ins>
      <w:ins w:id="53" w:author="Steven Wilker" w:date="2009-09-10T13:27:00Z">
        <w:del w:id="54" w:author="Chandran" w:date="2009-09-14T18:20:00Z">
          <w:r w:rsidDel="00EF5B6B">
            <w:delText>Portland, Oregon</w:delText>
          </w:r>
        </w:del>
      </w:ins>
      <w:del w:id="55" w:author="Steven Wilker" w:date="2009-09-10T13:27:00Z">
        <w:r w:rsidRPr="00A30B9D" w:rsidDel="00745FCC">
          <w:delText>the city where the Developer's headquarters are located</w:delText>
        </w:r>
      </w:del>
      <w:del w:id="56" w:author="Chandran" w:date="2009-09-14T18:24:00Z">
        <w:r w:rsidRPr="00A30B9D" w:rsidDel="00AB536E">
          <w:delText>.</w:delText>
        </w:r>
      </w:del>
      <w:r w:rsidRPr="00A30B9D">
        <w:t xml:space="preserve"> </w:t>
      </w:r>
      <w:ins w:id="57" w:author="Steven Wilker" w:date="2009-09-10T13:28:00Z">
        <w:r>
          <w:t xml:space="preserve"> </w:t>
        </w:r>
      </w:ins>
      <w:del w:id="58" w:author="Steven Wilker" w:date="2009-09-10T13:28:00Z">
        <w:r w:rsidRPr="00A30B9D" w:rsidDel="00745FCC">
          <w:delText xml:space="preserve">Within thirty (30) days after the commencement of the arbitration, each party shall select one person to act as arbitrator, and the two arbitrators so selected shall select a third arbitrator within ten (10) working days of their appointment. </w:delText>
        </w:r>
      </w:del>
      <w:r w:rsidRPr="00A30B9D">
        <w:t xml:space="preserve">Each party shall bear its own costs and expenses and an equal share of the arbitrators’ expenses and administrative fees of arbitration. </w:t>
      </w:r>
    </w:p>
    <w:p w:rsidR="00965379" w:rsidRPr="00A30B9D" w:rsidRDefault="00965379" w:rsidP="00AA3499">
      <w:pPr>
        <w:pStyle w:val="ListParagraph"/>
        <w:numPr>
          <w:ilvl w:val="0"/>
          <w:numId w:val="2"/>
          <w:numberingChange w:id="59" w:author="Steven Wilker" w:date="2009-09-10T13:23:00Z" w:original="%1:12:0:."/>
        </w:numPr>
        <w:spacing w:after="0" w:line="240" w:lineRule="auto"/>
        <w:ind w:left="0"/>
        <w:jc w:val="both"/>
      </w:pPr>
      <w:r w:rsidRPr="00A30B9D">
        <w:t>IN WITNESS WHEREOF, the parties hereto have executed this Beta Test Agreement as of September 15,2009.</w:t>
      </w:r>
    </w:p>
    <w:p w:rsidR="00965379" w:rsidRPr="00A30B9D" w:rsidRDefault="00965379" w:rsidP="00AA3499">
      <w:pPr>
        <w:spacing w:after="0" w:line="240" w:lineRule="auto"/>
        <w:jc w:val="both"/>
      </w:pPr>
    </w:p>
    <w:tbl>
      <w:tblPr>
        <w:tblW w:w="5000" w:type="pct"/>
        <w:tblCellSpacing w:w="15" w:type="dxa"/>
        <w:tblCellMar>
          <w:top w:w="15" w:type="dxa"/>
          <w:left w:w="15" w:type="dxa"/>
          <w:bottom w:w="15" w:type="dxa"/>
          <w:right w:w="15" w:type="dxa"/>
        </w:tblCellMar>
        <w:tblLook w:val="00A0"/>
      </w:tblPr>
      <w:tblGrid>
        <w:gridCol w:w="4522"/>
        <w:gridCol w:w="405"/>
        <w:gridCol w:w="4523"/>
      </w:tblGrid>
      <w:tr w:rsidR="00965379" w:rsidRPr="00B46EB7" w:rsidTr="00FE1BB6">
        <w:trPr>
          <w:tblCellSpacing w:w="15" w:type="dxa"/>
        </w:trPr>
        <w:tc>
          <w:tcPr>
            <w:tcW w:w="4477" w:type="dxa"/>
          </w:tcPr>
          <w:p w:rsidR="00965379" w:rsidRPr="00B46EB7" w:rsidRDefault="00965379" w:rsidP="00AA3499">
            <w:pPr>
              <w:spacing w:after="0" w:line="240" w:lineRule="auto"/>
            </w:pPr>
            <w:r w:rsidRPr="00B46EB7">
              <w:t>DMA, Limited, Inc.</w:t>
            </w:r>
            <w:r w:rsidRPr="00B46EB7">
              <w:br/>
              <w:t>742 Laurel Avenue</w:t>
            </w:r>
            <w:r w:rsidRPr="00B46EB7">
              <w:br/>
              <w:t>Highland Park, Illinois, 60035</w:t>
            </w:r>
            <w:r w:rsidRPr="00B46EB7">
              <w:br/>
            </w:r>
            <w:r w:rsidRPr="00B46EB7">
              <w:br/>
            </w:r>
          </w:p>
          <w:p w:rsidR="00965379" w:rsidRPr="00B46EB7" w:rsidRDefault="00965379"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r w:rsidRPr="00B46EB7">
              <w:t>By: ____________________________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Printed: 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Title: ___________________________</w:t>
            </w:r>
          </w:p>
          <w:p w:rsidR="00965379" w:rsidRPr="00B46EB7" w:rsidRDefault="00965379" w:rsidP="00AA3499">
            <w:pPr>
              <w:spacing w:after="0" w:line="240" w:lineRule="auto"/>
            </w:pPr>
          </w:p>
          <w:p w:rsidR="00965379" w:rsidRPr="00B46EB7" w:rsidRDefault="00965379" w:rsidP="00AA3499">
            <w:pPr>
              <w:spacing w:after="0" w:line="240" w:lineRule="auto"/>
              <w:rPr>
                <w:b/>
              </w:rPr>
            </w:pPr>
            <w:r w:rsidRPr="00B46EB7">
              <w:t>Date: ___________________________</w:t>
            </w:r>
          </w:p>
        </w:tc>
        <w:tc>
          <w:tcPr>
            <w:tcW w:w="375" w:type="dxa"/>
          </w:tcPr>
          <w:p w:rsidR="00965379" w:rsidRPr="00B46EB7" w:rsidRDefault="00965379" w:rsidP="00AA3499">
            <w:pPr>
              <w:spacing w:after="0" w:line="240" w:lineRule="auto"/>
            </w:pPr>
          </w:p>
        </w:tc>
        <w:tc>
          <w:tcPr>
            <w:tcW w:w="4478" w:type="dxa"/>
          </w:tcPr>
          <w:p w:rsidR="00965379" w:rsidRPr="00B46EB7" w:rsidRDefault="00965379" w:rsidP="00AA3499">
            <w:pPr>
              <w:spacing w:after="0" w:line="240" w:lineRule="auto"/>
            </w:pPr>
            <w:r w:rsidRPr="00B46EB7">
              <w:t>Tonkon Torp LLP</w:t>
            </w:r>
          </w:p>
          <w:p w:rsidR="00965379" w:rsidRPr="00B46EB7" w:rsidRDefault="00965379" w:rsidP="00AA3499">
            <w:pPr>
              <w:spacing w:after="0" w:line="240" w:lineRule="auto"/>
            </w:pPr>
            <w:r w:rsidRPr="00B46EB7">
              <w:t>1600 Pioneer Tower</w:t>
            </w:r>
          </w:p>
          <w:p w:rsidR="00965379" w:rsidRPr="00B46EB7" w:rsidRDefault="00965379" w:rsidP="00AA3499">
            <w:pPr>
              <w:spacing w:after="0" w:line="240" w:lineRule="auto"/>
            </w:pPr>
            <w:r w:rsidRPr="00B46EB7">
              <w:t>888 SW 5</w:t>
            </w:r>
            <w:r w:rsidRPr="00B46EB7">
              <w:rPr>
                <w:vertAlign w:val="superscript"/>
              </w:rPr>
              <w:t>th</w:t>
            </w:r>
            <w:r w:rsidRPr="00B46EB7">
              <w:t xml:space="preserve"> Avenue</w:t>
            </w:r>
          </w:p>
          <w:p w:rsidR="00965379" w:rsidRPr="00B46EB7" w:rsidRDefault="00965379" w:rsidP="00AA3499">
            <w:pPr>
              <w:spacing w:after="0" w:line="240" w:lineRule="auto"/>
            </w:pPr>
            <w:r w:rsidRPr="00B46EB7">
              <w:t>Portland, Oregon 97204</w:t>
            </w:r>
          </w:p>
          <w:p w:rsidR="00965379" w:rsidRPr="00B46EB7" w:rsidRDefault="00965379"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p>
          <w:p w:rsidR="00965379" w:rsidRPr="00B46EB7" w:rsidRDefault="00965379" w:rsidP="00AA3499">
            <w:pPr>
              <w:spacing w:after="0" w:line="240" w:lineRule="auto"/>
            </w:pPr>
            <w:r w:rsidRPr="00B46EB7">
              <w:t>By: ____________________________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Printed: 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Title: ___________________________</w:t>
            </w:r>
          </w:p>
          <w:p w:rsidR="00965379" w:rsidRPr="00B46EB7" w:rsidRDefault="00965379" w:rsidP="00AA3499">
            <w:pPr>
              <w:spacing w:after="0" w:line="240" w:lineRule="auto"/>
            </w:pPr>
          </w:p>
          <w:p w:rsidR="00965379" w:rsidRPr="00B46EB7" w:rsidRDefault="00965379" w:rsidP="00AA3499">
            <w:pPr>
              <w:spacing w:after="0" w:line="240" w:lineRule="auto"/>
            </w:pPr>
            <w:r w:rsidRPr="00B46EB7">
              <w:t>Date: ___________________________</w:t>
            </w:r>
          </w:p>
        </w:tc>
      </w:tr>
    </w:tbl>
    <w:p w:rsidR="00965379" w:rsidRPr="00FE1BB6" w:rsidRDefault="00965379" w:rsidP="00AA3499">
      <w:pPr>
        <w:spacing w:after="0"/>
        <w:rPr>
          <w:sz w:val="20"/>
          <w:szCs w:val="20"/>
        </w:rPr>
      </w:pPr>
    </w:p>
    <w:p w:rsidR="00965379" w:rsidRPr="00FE1BB6" w:rsidRDefault="00965379">
      <w:pPr>
        <w:spacing w:after="0"/>
        <w:rPr>
          <w:sz w:val="20"/>
          <w:szCs w:val="20"/>
        </w:rPr>
      </w:pPr>
    </w:p>
    <w:sectPr w:rsidR="00965379" w:rsidRPr="00FE1BB6" w:rsidSect="00FB25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A18" w:rsidRDefault="00CE5A18" w:rsidP="00AA3499">
      <w:pPr>
        <w:spacing w:after="0" w:line="240" w:lineRule="auto"/>
      </w:pPr>
      <w:r>
        <w:separator/>
      </w:r>
    </w:p>
  </w:endnote>
  <w:endnote w:type="continuationSeparator" w:id="0">
    <w:p w:rsidR="00CE5A18" w:rsidRDefault="00CE5A18" w:rsidP="00AA3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113570">
    <w:pPr>
      <w:pStyle w:val="Footer"/>
      <w:pBdr>
        <w:top w:val="single" w:sz="4" w:space="1" w:color="D9D9D9"/>
      </w:pBdr>
      <w:jc w:val="right"/>
    </w:pPr>
    <w:fldSimple w:instr=" PAGE   \* MERGEFORMAT ">
      <w:r w:rsidR="00AB536E">
        <w:rPr>
          <w:noProof/>
        </w:rPr>
        <w:t>1</w:t>
      </w:r>
    </w:fldSimple>
    <w:r w:rsidR="00965379">
      <w:t xml:space="preserve"> | </w:t>
    </w:r>
    <w:r w:rsidR="00965379">
      <w:rPr>
        <w:color w:val="7F7F7F"/>
        <w:spacing w:val="60"/>
      </w:rPr>
      <w:t>Page</w:t>
    </w:r>
  </w:p>
  <w:p w:rsidR="00965379" w:rsidRDefault="009653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A18" w:rsidRDefault="00CE5A18" w:rsidP="00AA3499">
      <w:pPr>
        <w:spacing w:after="0" w:line="240" w:lineRule="auto"/>
      </w:pPr>
      <w:r>
        <w:separator/>
      </w:r>
    </w:p>
  </w:footnote>
  <w:footnote w:type="continuationSeparator" w:id="0">
    <w:p w:rsidR="00CE5A18" w:rsidRDefault="00CE5A18" w:rsidP="00AA3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965379">
    <w:pPr>
      <w:pStyle w:val="Header"/>
    </w:pPr>
    <w:r>
      <w:t>September 2009</w:t>
    </w:r>
    <w:r>
      <w:tab/>
    </w:r>
    <w:r>
      <w:tab/>
      <w:t>DMA Limited 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3509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57E82DE1"/>
    <w:multiLevelType w:val="multilevel"/>
    <w:tmpl w:val="C102E460"/>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746D"/>
    <w:rsid w:val="00026192"/>
    <w:rsid w:val="000771E7"/>
    <w:rsid w:val="0009746D"/>
    <w:rsid w:val="00113570"/>
    <w:rsid w:val="00146CFF"/>
    <w:rsid w:val="00154479"/>
    <w:rsid w:val="001B5667"/>
    <w:rsid w:val="001C7029"/>
    <w:rsid w:val="00205782"/>
    <w:rsid w:val="00222CD3"/>
    <w:rsid w:val="002722F6"/>
    <w:rsid w:val="002D16D8"/>
    <w:rsid w:val="002D6392"/>
    <w:rsid w:val="00306D17"/>
    <w:rsid w:val="00317FD6"/>
    <w:rsid w:val="003E6273"/>
    <w:rsid w:val="00444AFB"/>
    <w:rsid w:val="00446DBE"/>
    <w:rsid w:val="00487B72"/>
    <w:rsid w:val="00492946"/>
    <w:rsid w:val="004D36D5"/>
    <w:rsid w:val="005002C6"/>
    <w:rsid w:val="00592C39"/>
    <w:rsid w:val="00680A6B"/>
    <w:rsid w:val="00716101"/>
    <w:rsid w:val="00745FCC"/>
    <w:rsid w:val="0079508F"/>
    <w:rsid w:val="007A0F27"/>
    <w:rsid w:val="007E2E7F"/>
    <w:rsid w:val="007F0394"/>
    <w:rsid w:val="00820A0E"/>
    <w:rsid w:val="00821468"/>
    <w:rsid w:val="00846358"/>
    <w:rsid w:val="00851B68"/>
    <w:rsid w:val="00914910"/>
    <w:rsid w:val="00965379"/>
    <w:rsid w:val="009811C3"/>
    <w:rsid w:val="00990ABB"/>
    <w:rsid w:val="009D36A8"/>
    <w:rsid w:val="00A26B32"/>
    <w:rsid w:val="00A30B9D"/>
    <w:rsid w:val="00A64F51"/>
    <w:rsid w:val="00AA3499"/>
    <w:rsid w:val="00AB0AEC"/>
    <w:rsid w:val="00AB536E"/>
    <w:rsid w:val="00AE2A88"/>
    <w:rsid w:val="00AF0847"/>
    <w:rsid w:val="00B01235"/>
    <w:rsid w:val="00B27C96"/>
    <w:rsid w:val="00B44550"/>
    <w:rsid w:val="00B46EB7"/>
    <w:rsid w:val="00B6289A"/>
    <w:rsid w:val="00B84722"/>
    <w:rsid w:val="00BA509D"/>
    <w:rsid w:val="00BB2D62"/>
    <w:rsid w:val="00BB44E4"/>
    <w:rsid w:val="00BC4249"/>
    <w:rsid w:val="00BD5D70"/>
    <w:rsid w:val="00C91C03"/>
    <w:rsid w:val="00CD3DB5"/>
    <w:rsid w:val="00CE5A18"/>
    <w:rsid w:val="00D0649E"/>
    <w:rsid w:val="00D43E51"/>
    <w:rsid w:val="00E75CE2"/>
    <w:rsid w:val="00E844BC"/>
    <w:rsid w:val="00EC37AA"/>
    <w:rsid w:val="00EF5B6B"/>
    <w:rsid w:val="00F00021"/>
    <w:rsid w:val="00F347D7"/>
    <w:rsid w:val="00F7406E"/>
    <w:rsid w:val="00FB25D4"/>
    <w:rsid w:val="00FB7755"/>
    <w:rsid w:val="00FE1BB6"/>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9746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09746D"/>
    <w:pPr>
      <w:ind w:left="720"/>
      <w:contextualSpacing/>
    </w:pPr>
  </w:style>
  <w:style w:type="paragraph" w:styleId="Header">
    <w:name w:val="header"/>
    <w:basedOn w:val="Normal"/>
    <w:link w:val="HeaderChar"/>
    <w:uiPriority w:val="99"/>
    <w:semiHidden/>
    <w:rsid w:val="00AA3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A3499"/>
    <w:rPr>
      <w:rFonts w:cs="Times New Roman"/>
    </w:rPr>
  </w:style>
  <w:style w:type="paragraph" w:styleId="Footer">
    <w:name w:val="footer"/>
    <w:basedOn w:val="Normal"/>
    <w:link w:val="FooterChar"/>
    <w:uiPriority w:val="99"/>
    <w:rsid w:val="00AA349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A3499"/>
    <w:rPr>
      <w:rFonts w:cs="Times New Roman"/>
    </w:rPr>
  </w:style>
  <w:style w:type="paragraph" w:styleId="BalloonText">
    <w:name w:val="Balloon Text"/>
    <w:basedOn w:val="Normal"/>
    <w:link w:val="BalloonTextChar"/>
    <w:uiPriority w:val="99"/>
    <w:semiHidden/>
    <w:rsid w:val="00745FCC"/>
    <w:rPr>
      <w:rFonts w:ascii="Tahoma" w:hAnsi="Tahoma" w:cs="Tahoma"/>
      <w:sz w:val="16"/>
      <w:szCs w:val="16"/>
    </w:rPr>
  </w:style>
  <w:style w:type="character" w:customStyle="1" w:styleId="BalloonTextChar">
    <w:name w:val="Balloon Text Char"/>
    <w:basedOn w:val="DefaultParagraphFont"/>
    <w:link w:val="BalloonText"/>
    <w:uiPriority w:val="99"/>
    <w:semiHidden/>
    <w:rsid w:val="00D2113A"/>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3489928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Beta Test Agreement</vt:lpstr>
    </vt:vector>
  </TitlesOfParts>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 Test Agreement</dc:title>
  <dc:creator>Dale Miller</dc:creator>
  <cp:lastModifiedBy>Chandran</cp:lastModifiedBy>
  <cp:revision>3</cp:revision>
  <cp:lastPrinted>2009-09-10T18:09:00Z</cp:lastPrinted>
  <dcterms:created xsi:type="dcterms:W3CDTF">2009-09-14T23:23:00Z</dcterms:created>
  <dcterms:modified xsi:type="dcterms:W3CDTF">2009-09-14T23:24:00Z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gFAAsdpvfP9KDXLrpo/xJaoRx/J5Z50ckmJzaTqMTbNCOt2o/v/DjzjRX0Kg/HcdJ3PpVDqZWJlGRVGd
RW+T8dNCpry7zZLG/YCNgzSJYXd2+8PqoAHFTA7Wxzqvw6Y1U/AWYLfcN1VblLkn4PiRNaKwIx8w
q/DhtTl2sO1uVPipLgXDKEVLsAco2uZgOLGy/dm2yybkGqydohmbVUkm+VQEnVD1PRQEMnIvdetD
ffR8jH34wfP3EgSy9</vt:lpwstr>
  </property>
  <property fmtid="{D5CDD505-2E9C-101B-9397-08002B2CF9AE}" pid="3" name="MAIL_MSG_ID2">
    <vt:lpwstr>z9N+gqVJEPcxyzfb9Ela8lHXJg+Ut2HH4UxpzNiRGoyxxZuxnesYc/KWgNb
MjIFlyhIICiFUShszZco4F24eTuBw7qqUZdWPQ==</vt:lpwstr>
  </property>
  <property fmtid="{D5CDD505-2E9C-101B-9397-08002B2CF9AE}" pid="4" name="RESPONSE_SENDER_NAME">
    <vt:lpwstr>sAAA4E8dREqJqIqW/g3YgIJa1ZhKKJ6pmPxs4myA1YD6snI=</vt:lpwstr>
  </property>
  <property fmtid="{D5CDD505-2E9C-101B-9397-08002B2CF9AE}" pid="5" name="EMAIL_OWNER_ADDRESS">
    <vt:lpwstr>4AAA6DouqOs9baE0jhcKLBgZjUp62X2pXMnY+KPXlZWh63drNgETfBpXmw==</vt:lpwstr>
  </property>
</Properties>
</file>